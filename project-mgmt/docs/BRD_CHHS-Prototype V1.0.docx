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B4C18" w14:textId="77777777" w:rsidR="001F4A09" w:rsidRDefault="001F4A09"/>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E37E55" w:rsidRPr="00E37E55" w14:paraId="42AE165E" w14:textId="77777777" w:rsidTr="005B4398">
        <w:tc>
          <w:tcPr>
            <w:tcW w:w="5040" w:type="dxa"/>
            <w:vAlign w:val="center"/>
          </w:tcPr>
          <w:p w14:paraId="08831E12" w14:textId="7ECA61ED" w:rsidR="00E37E55" w:rsidRPr="00E37E55" w:rsidRDefault="00E37E55" w:rsidP="00E37E55"/>
        </w:tc>
        <w:tc>
          <w:tcPr>
            <w:tcW w:w="5040" w:type="dxa"/>
            <w:vAlign w:val="center"/>
          </w:tcPr>
          <w:p w14:paraId="29255ADA" w14:textId="5E5BAEAB" w:rsidR="00E37E55" w:rsidRPr="00E37E55" w:rsidRDefault="00E37E55" w:rsidP="002F6342">
            <w:pPr>
              <w:jc w:val="right"/>
            </w:pPr>
            <w:r w:rsidRPr="00E37E55">
              <w:t xml:space="preserve">Last Revised: </w:t>
            </w:r>
            <w:r w:rsidR="006C5B9E">
              <w:fldChar w:fldCharType="begin"/>
            </w:r>
            <w:r w:rsidR="006C5B9E">
              <w:instrText xml:space="preserve"> DATE \@ "MMMM d, yyyy" </w:instrText>
            </w:r>
            <w:r w:rsidR="006C5B9E">
              <w:fldChar w:fldCharType="separate"/>
            </w:r>
            <w:r w:rsidR="009145F7">
              <w:rPr>
                <w:noProof/>
              </w:rPr>
              <w:t>May 27, 2016</w:t>
            </w:r>
            <w:r w:rsidR="006C5B9E">
              <w:fldChar w:fldCharType="end"/>
            </w:r>
          </w:p>
          <w:p w14:paraId="191B2D85" w14:textId="77777777" w:rsidR="00E37E55" w:rsidRPr="00E37E55" w:rsidRDefault="00E37E55" w:rsidP="002F6342">
            <w:pPr>
              <w:spacing w:before="160" w:after="80"/>
              <w:jc w:val="right"/>
            </w:pPr>
            <w:r w:rsidRPr="00E37E55">
              <w:t xml:space="preserve">Page </w:t>
            </w:r>
            <w:r w:rsidR="000A7FD0">
              <w:fldChar w:fldCharType="begin"/>
            </w:r>
            <w:r w:rsidR="000A7FD0">
              <w:instrText xml:space="preserve"> PAGE </w:instrText>
            </w:r>
            <w:r w:rsidR="000A7FD0">
              <w:fldChar w:fldCharType="separate"/>
            </w:r>
            <w:r w:rsidR="00342BC7">
              <w:rPr>
                <w:noProof/>
              </w:rPr>
              <w:t>1</w:t>
            </w:r>
            <w:r w:rsidR="000A7FD0">
              <w:fldChar w:fldCharType="end"/>
            </w:r>
            <w:r w:rsidRPr="00E37E55">
              <w:t xml:space="preserve"> of </w:t>
            </w:r>
            <w:fldSimple w:instr=" NUMPAGES ">
              <w:r w:rsidR="00342BC7">
                <w:rPr>
                  <w:noProof/>
                </w:rPr>
                <w:t>8</w:t>
              </w:r>
            </w:fldSimple>
          </w:p>
        </w:tc>
      </w:tr>
      <w:tr w:rsidR="00E37E55" w:rsidRPr="00E37E55" w14:paraId="06860430" w14:textId="77777777" w:rsidTr="005B4398">
        <w:tc>
          <w:tcPr>
            <w:tcW w:w="5040" w:type="dxa"/>
            <w:vAlign w:val="center"/>
          </w:tcPr>
          <w:p w14:paraId="2B9CDFD4" w14:textId="77777777" w:rsidR="00E37E55" w:rsidRPr="00E37E55" w:rsidRDefault="001176FF" w:rsidP="00E37E55">
            <w:pPr>
              <w:rPr>
                <w:b/>
                <w:sz w:val="28"/>
                <w:szCs w:val="28"/>
              </w:rPr>
            </w:pPr>
            <w:r>
              <w:fldChar w:fldCharType="begin"/>
            </w:r>
            <w:r>
              <w:instrText xml:space="preserve"> TITLE   \* MERGEFORMAT </w:instrText>
            </w:r>
            <w:r>
              <w:fldChar w:fldCharType="separate"/>
            </w:r>
            <w:r w:rsidR="00E37E55" w:rsidRPr="00E37E55">
              <w:rPr>
                <w:b/>
                <w:sz w:val="28"/>
                <w:szCs w:val="28"/>
              </w:rPr>
              <w:t>Business Requirements Document</w:t>
            </w:r>
            <w:r>
              <w:rPr>
                <w:b/>
                <w:sz w:val="28"/>
                <w:szCs w:val="28"/>
              </w:rPr>
              <w:fldChar w:fldCharType="end"/>
            </w:r>
          </w:p>
        </w:tc>
        <w:tc>
          <w:tcPr>
            <w:tcW w:w="5040" w:type="dxa"/>
            <w:vAlign w:val="center"/>
          </w:tcPr>
          <w:p w14:paraId="3C438D06" w14:textId="26FDD6C6" w:rsidR="000C7D59" w:rsidRPr="00C24A47" w:rsidRDefault="00DD49D2" w:rsidP="00C77401">
            <w:pPr>
              <w:pStyle w:val="EnhancementTitle"/>
            </w:pPr>
            <w:r>
              <w:t xml:space="preserve">CHHS </w:t>
            </w:r>
            <w:del w:id="0" w:author="Rahul Bhaskar" w:date="2016-05-27T04:28:00Z">
              <w:r w:rsidDel="00C77401">
                <w:delText xml:space="preserve">prototype </w:delText>
              </w:r>
            </w:del>
            <w:ins w:id="1" w:author="Rahul Bhaskar" w:date="2016-05-27T04:28:00Z">
              <w:r w:rsidR="00C77401">
                <w:t xml:space="preserve">Prototype </w:t>
              </w:r>
            </w:ins>
            <w:commentRangeStart w:id="2"/>
            <w:del w:id="3" w:author="Rahul Bhaskar" w:date="2016-05-27T04:29:00Z">
              <w:r w:rsidDel="00C77401">
                <w:delText>creation</w:delText>
              </w:r>
            </w:del>
            <w:commentRangeEnd w:id="2"/>
            <w:r w:rsidR="00C77401">
              <w:rPr>
                <w:rStyle w:val="CommentReference"/>
                <w:rFonts w:ascii="Times New Roman" w:hAnsi="Times New Roman" w:cs="Times New Roman"/>
                <w:b w:val="0"/>
              </w:rPr>
              <w:commentReference w:id="2"/>
            </w:r>
            <w:del w:id="4" w:author="Rahul Bhaskar" w:date="2016-05-27T04:29:00Z">
              <w:r w:rsidDel="00C77401">
                <w:delText xml:space="preserve"> </w:delText>
              </w:r>
            </w:del>
            <w:ins w:id="5" w:author="Rahul Bhaskar" w:date="2016-05-27T04:29:00Z">
              <w:r w:rsidR="00C77401">
                <w:t>Development</w:t>
              </w:r>
            </w:ins>
          </w:p>
        </w:tc>
      </w:tr>
    </w:tbl>
    <w:p w14:paraId="5E5B5338" w14:textId="77777777" w:rsidR="00E37E55" w:rsidRDefault="00E37E55"/>
    <w:p w14:paraId="70946481" w14:textId="36D208EF" w:rsidR="00E90303" w:rsidRDefault="00E436DB">
      <w:ins w:id="6" w:author="Pooja Kuckreja" w:date="2016-05-27T14:27:00Z">
        <w:r>
          <w:t>Can remove this page as I have added this after Table of content page, as standard.</w:t>
        </w:r>
      </w:ins>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435"/>
      </w:tblGrid>
      <w:tr w:rsidR="00E37E55" w:rsidRPr="00E90303" w14:paraId="51A2F8D6" w14:textId="77777777" w:rsidTr="00562FDC">
        <w:trPr>
          <w:trHeight w:val="350"/>
          <w:tblHeader/>
        </w:trPr>
        <w:tc>
          <w:tcPr>
            <w:tcW w:w="9962" w:type="dxa"/>
            <w:gridSpan w:val="2"/>
            <w:tcBorders>
              <w:top w:val="single" w:sz="4" w:space="0" w:color="000080"/>
              <w:left w:val="single" w:sz="4" w:space="0" w:color="000080"/>
              <w:bottom w:val="single" w:sz="4" w:space="0" w:color="000080"/>
              <w:right w:val="single" w:sz="4" w:space="0" w:color="000080"/>
              <w:tl2br w:val="nil"/>
              <w:tr2bl w:val="nil"/>
            </w:tcBorders>
            <w:shd w:val="clear" w:color="auto" w:fill="002060"/>
            <w:vAlign w:val="center"/>
          </w:tcPr>
          <w:p w14:paraId="07E0AEEA" w14:textId="77777777" w:rsidR="00E37E55" w:rsidRPr="00E90303" w:rsidRDefault="00E37E55" w:rsidP="00E90303">
            <w:pPr>
              <w:spacing w:before="40" w:after="40"/>
              <w:rPr>
                <w:rFonts w:cs="Arial"/>
                <w:b/>
                <w:sz w:val="24"/>
              </w:rPr>
            </w:pPr>
            <w:r w:rsidRPr="00E90303">
              <w:rPr>
                <w:rFonts w:cs="Arial"/>
                <w:b/>
                <w:sz w:val="24"/>
              </w:rPr>
              <w:t>Document Information</w:t>
            </w:r>
          </w:p>
        </w:tc>
      </w:tr>
      <w:tr w:rsidR="00E37E55" w:rsidRPr="00EB7E7C" w14:paraId="3DB21BA3" w14:textId="77777777" w:rsidTr="00562FDC">
        <w:tc>
          <w:tcPr>
            <w:tcW w:w="1527" w:type="dxa"/>
          </w:tcPr>
          <w:p w14:paraId="7430FB90" w14:textId="77117628" w:rsidR="00E37E55" w:rsidRPr="00EB7E7C" w:rsidRDefault="00DF5F5E" w:rsidP="00C96585">
            <w:pPr>
              <w:spacing w:after="60"/>
              <w:jc w:val="right"/>
              <w:rPr>
                <w:b/>
              </w:rPr>
            </w:pPr>
            <w:r>
              <w:rPr>
                <w:b/>
              </w:rPr>
              <w:t>R</w:t>
            </w:r>
            <w:r w:rsidR="00E37E55">
              <w:rPr>
                <w:b/>
              </w:rPr>
              <w:t>elease</w:t>
            </w:r>
            <w:r w:rsidR="00C96585">
              <w:rPr>
                <w:b/>
              </w:rPr>
              <w:t>:</w:t>
            </w:r>
          </w:p>
        </w:tc>
        <w:tc>
          <w:tcPr>
            <w:tcW w:w="8435" w:type="dxa"/>
          </w:tcPr>
          <w:p w14:paraId="162FAAA4" w14:textId="01DC0CEB" w:rsidR="00E37E55" w:rsidRPr="00EB7E7C" w:rsidRDefault="00DD49D2" w:rsidP="00C96585">
            <w:pPr>
              <w:spacing w:after="60"/>
            </w:pPr>
            <w:r>
              <w:t>V1.0</w:t>
            </w:r>
          </w:p>
        </w:tc>
      </w:tr>
      <w:tr w:rsidR="00E37E55" w:rsidRPr="00EB7E7C" w14:paraId="72320B3B" w14:textId="77777777" w:rsidTr="00562FDC">
        <w:tc>
          <w:tcPr>
            <w:tcW w:w="1527" w:type="dxa"/>
          </w:tcPr>
          <w:p w14:paraId="74DB0FAF" w14:textId="71BD4FFB" w:rsidR="00E37E55" w:rsidRPr="00EB7E7C" w:rsidRDefault="00604444" w:rsidP="00C96585">
            <w:pPr>
              <w:spacing w:after="60"/>
              <w:jc w:val="right"/>
              <w:rPr>
                <w:b/>
              </w:rPr>
            </w:pPr>
            <w:r>
              <w:rPr>
                <w:b/>
              </w:rPr>
              <w:t>Author</w:t>
            </w:r>
            <w:r w:rsidR="00C96585">
              <w:rPr>
                <w:b/>
              </w:rPr>
              <w:t>:</w:t>
            </w:r>
          </w:p>
        </w:tc>
        <w:tc>
          <w:tcPr>
            <w:tcW w:w="8435" w:type="dxa"/>
          </w:tcPr>
          <w:p w14:paraId="12F593C1" w14:textId="5DA99752" w:rsidR="00E37E55" w:rsidRPr="00EB7E7C" w:rsidRDefault="00DD49D2" w:rsidP="00C96585">
            <w:pPr>
              <w:spacing w:after="60"/>
            </w:pPr>
            <w:r>
              <w:t>Veenus</w:t>
            </w:r>
            <w:r w:rsidR="009F65E2">
              <w:t xml:space="preserve"> Raj</w:t>
            </w:r>
          </w:p>
        </w:tc>
      </w:tr>
      <w:tr w:rsidR="00A2586C" w:rsidRPr="00EB7E7C" w14:paraId="09477287" w14:textId="77777777" w:rsidTr="00562FDC">
        <w:tc>
          <w:tcPr>
            <w:tcW w:w="1527" w:type="dxa"/>
          </w:tcPr>
          <w:p w14:paraId="5D2699DA" w14:textId="77777777" w:rsidR="00A2586C" w:rsidRPr="00EB7E7C" w:rsidRDefault="00A2586C" w:rsidP="00C96585">
            <w:pPr>
              <w:spacing w:after="60"/>
              <w:jc w:val="right"/>
              <w:rPr>
                <w:b/>
              </w:rPr>
            </w:pPr>
            <w:r>
              <w:rPr>
                <w:b/>
              </w:rPr>
              <w:t>Reviewers</w:t>
            </w:r>
            <w:r w:rsidR="00C96585">
              <w:rPr>
                <w:b/>
              </w:rPr>
              <w:t>:</w:t>
            </w:r>
          </w:p>
        </w:tc>
        <w:tc>
          <w:tcPr>
            <w:tcW w:w="8435" w:type="dxa"/>
          </w:tcPr>
          <w:p w14:paraId="2CE9329D" w14:textId="6631D949" w:rsidR="00A2586C" w:rsidRPr="00EB7E7C" w:rsidRDefault="00DD49D2" w:rsidP="00C96585">
            <w:pPr>
              <w:spacing w:after="60"/>
            </w:pPr>
            <w:r>
              <w:t>Rahul Bhaskar</w:t>
            </w:r>
            <w:ins w:id="7" w:author="Rahul Bhaskar" w:date="2016-05-27T04:29:00Z">
              <w:r w:rsidR="00C77401">
                <w:t xml:space="preserve">, Amit </w:t>
              </w:r>
              <w:commentRangeStart w:id="8"/>
              <w:r w:rsidR="00C77401">
                <w:t>Sikka</w:t>
              </w:r>
              <w:commentRangeEnd w:id="8"/>
              <w:r w:rsidR="00C77401">
                <w:rPr>
                  <w:rStyle w:val="CommentReference"/>
                  <w:rFonts w:ascii="Times New Roman" w:hAnsi="Times New Roman"/>
                </w:rPr>
                <w:commentReference w:id="8"/>
              </w:r>
            </w:ins>
          </w:p>
        </w:tc>
      </w:tr>
    </w:tbl>
    <w:p w14:paraId="15014F15" w14:textId="77777777" w:rsidR="00E37E55" w:rsidRDefault="00E37E55"/>
    <w:p w14:paraId="6E438848" w14:textId="77777777" w:rsidR="00C96585" w:rsidRDefault="00E60B20" w:rsidP="00C96585">
      <w:pPr>
        <w:rPr>
          <w:b/>
          <w:sz w:val="28"/>
          <w:szCs w:val="28"/>
        </w:rPr>
      </w:pPr>
      <w:r>
        <w:rPr>
          <w:b/>
          <w:sz w:val="28"/>
          <w:szCs w:val="28"/>
        </w:rPr>
        <w:t>Requirement Dependencies</w:t>
      </w:r>
    </w:p>
    <w:p w14:paraId="2FD02014" w14:textId="77777777" w:rsidR="00917B90" w:rsidRPr="00917B90" w:rsidRDefault="00917B90" w:rsidP="00917B90">
      <w:pPr>
        <w:rPr>
          <w:i/>
        </w:rPr>
      </w:pPr>
      <w:r>
        <w:rPr>
          <w:i/>
        </w:rPr>
        <w:t xml:space="preserve">Note whether this Requirement has any dependencies with other requirements on the Roadmap.  Either Upstream (item cannot be implemented without </w:t>
      </w:r>
      <w:r w:rsidR="00132B9F">
        <w:rPr>
          <w:i/>
        </w:rPr>
        <w:t xml:space="preserve">dependent features) or </w:t>
      </w:r>
      <w:r>
        <w:rPr>
          <w:i/>
        </w:rPr>
        <w:t>Downstream (dependent features cannot be implement</w:t>
      </w:r>
      <w:r w:rsidR="00132B9F">
        <w:rPr>
          <w:i/>
        </w:rPr>
        <w:t>ed without this requirement).</w:t>
      </w:r>
    </w:p>
    <w:p w14:paraId="5E6B64B9" w14:textId="77777777" w:rsidR="00917B90" w:rsidRDefault="00917B90" w:rsidP="00C96585">
      <w:pPr>
        <w:rPr>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832B14" w:rsidRPr="005B4398" w14:paraId="727DD072" w14:textId="77777777" w:rsidTr="00832B14">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903F5A8" w14:textId="77777777" w:rsidR="00832B14" w:rsidRDefault="00832B14" w:rsidP="007E2267">
            <w:pPr>
              <w:pStyle w:val="TableText"/>
              <w:rPr>
                <w:b/>
                <w:bCs/>
              </w:rPr>
            </w:pPr>
            <w:r>
              <w:rPr>
                <w:b/>
                <w:bCs/>
              </w:rPr>
              <w:t>Up = U</w:t>
            </w:r>
          </w:p>
          <w:p w14:paraId="07F40FD1" w14:textId="77777777" w:rsidR="00832B14" w:rsidRPr="005B4398" w:rsidRDefault="00832B14" w:rsidP="007E2267">
            <w:pPr>
              <w:pStyle w:val="TableText"/>
              <w:rPr>
                <w:b/>
                <w:bCs/>
              </w:rPr>
            </w:pPr>
            <w:r>
              <w:rPr>
                <w:b/>
                <w:bCs/>
              </w:rPr>
              <w:t>Down = D</w:t>
            </w:r>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390F79FA" w14:textId="77777777" w:rsidR="00832B14" w:rsidRPr="005B4398" w:rsidRDefault="00832B14" w:rsidP="007E2267">
            <w:pPr>
              <w:pStyle w:val="TableText"/>
              <w:rPr>
                <w:b/>
                <w:bCs/>
              </w:rPr>
            </w:pPr>
            <w:proofErr w:type="spellStart"/>
            <w:r>
              <w:rPr>
                <w:b/>
                <w:bCs/>
              </w:rPr>
              <w:t>Req</w:t>
            </w:r>
            <w:proofErr w:type="spellEnd"/>
            <w:r>
              <w:rPr>
                <w:b/>
                <w:bCs/>
              </w:rPr>
              <w:t xml:space="preserve"> #</w:t>
            </w:r>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21C73660" w14:textId="77777777" w:rsidR="00832B14" w:rsidRDefault="00832B14" w:rsidP="007E2267">
            <w:pPr>
              <w:pStyle w:val="TableText"/>
              <w:rPr>
                <w:b/>
                <w:bCs/>
              </w:rPr>
            </w:pPr>
            <w:r>
              <w:rPr>
                <w:b/>
                <w:bCs/>
              </w:rPr>
              <w:t>Requirement</w:t>
            </w:r>
          </w:p>
        </w:tc>
      </w:tr>
      <w:tr w:rsidR="00832B14" w:rsidRPr="00EB7E7C" w14:paraId="78A6A76F" w14:textId="77777777" w:rsidTr="00832B14">
        <w:tc>
          <w:tcPr>
            <w:tcW w:w="1170" w:type="dxa"/>
          </w:tcPr>
          <w:p w14:paraId="5FB2A1DE" w14:textId="77777777" w:rsidR="00832B14" w:rsidRPr="00EB7E7C" w:rsidRDefault="00832B14" w:rsidP="007E2267"/>
        </w:tc>
        <w:tc>
          <w:tcPr>
            <w:tcW w:w="720" w:type="dxa"/>
          </w:tcPr>
          <w:p w14:paraId="62F8B69C" w14:textId="77777777" w:rsidR="00832B14" w:rsidRPr="00EB7E7C" w:rsidRDefault="00832B14" w:rsidP="007E2267"/>
        </w:tc>
        <w:tc>
          <w:tcPr>
            <w:tcW w:w="8298" w:type="dxa"/>
          </w:tcPr>
          <w:p w14:paraId="7A826D43" w14:textId="77777777" w:rsidR="00832B14" w:rsidRPr="00EB7E7C" w:rsidRDefault="00832B14" w:rsidP="007E2267"/>
        </w:tc>
      </w:tr>
      <w:tr w:rsidR="00832B14" w:rsidRPr="00EB7E7C" w14:paraId="354B3976" w14:textId="77777777" w:rsidTr="00832B14">
        <w:tc>
          <w:tcPr>
            <w:tcW w:w="1170" w:type="dxa"/>
          </w:tcPr>
          <w:p w14:paraId="2C725685" w14:textId="77777777" w:rsidR="00832B14" w:rsidRPr="00EB7E7C" w:rsidRDefault="00832B14" w:rsidP="007E2267"/>
        </w:tc>
        <w:tc>
          <w:tcPr>
            <w:tcW w:w="720" w:type="dxa"/>
          </w:tcPr>
          <w:p w14:paraId="396DF645" w14:textId="77777777" w:rsidR="00832B14" w:rsidRPr="00EB7E7C" w:rsidRDefault="00832B14" w:rsidP="007E2267"/>
        </w:tc>
        <w:tc>
          <w:tcPr>
            <w:tcW w:w="8298" w:type="dxa"/>
          </w:tcPr>
          <w:p w14:paraId="4A8D999F" w14:textId="77777777" w:rsidR="00832B14" w:rsidRPr="00EB7E7C" w:rsidRDefault="00832B14" w:rsidP="007E2267"/>
        </w:tc>
      </w:tr>
      <w:tr w:rsidR="00832B14" w:rsidRPr="00EB7E7C" w14:paraId="522B0168" w14:textId="77777777" w:rsidTr="00832B14">
        <w:tc>
          <w:tcPr>
            <w:tcW w:w="1170" w:type="dxa"/>
          </w:tcPr>
          <w:p w14:paraId="21E82F66" w14:textId="77777777" w:rsidR="00832B14" w:rsidRPr="00EB7E7C" w:rsidRDefault="00832B14" w:rsidP="007E2267"/>
        </w:tc>
        <w:tc>
          <w:tcPr>
            <w:tcW w:w="720" w:type="dxa"/>
          </w:tcPr>
          <w:p w14:paraId="636F1320" w14:textId="77777777" w:rsidR="00832B14" w:rsidRPr="00EB7E7C" w:rsidRDefault="00832B14" w:rsidP="007E2267"/>
        </w:tc>
        <w:tc>
          <w:tcPr>
            <w:tcW w:w="8298" w:type="dxa"/>
          </w:tcPr>
          <w:p w14:paraId="373D9FDF" w14:textId="77777777" w:rsidR="00832B14" w:rsidRPr="00EB7E7C" w:rsidRDefault="00832B14" w:rsidP="007E2267"/>
        </w:tc>
      </w:tr>
    </w:tbl>
    <w:p w14:paraId="56E1D2FD" w14:textId="77777777" w:rsidR="00C96585" w:rsidRPr="00EB7E7C" w:rsidRDefault="00C96585"/>
    <w:p w14:paraId="30681671" w14:textId="77777777" w:rsidR="00C64974" w:rsidRPr="00EB7E7C" w:rsidRDefault="00C64974">
      <w:pPr>
        <w:rPr>
          <w:b/>
          <w:sz w:val="28"/>
          <w:szCs w:val="28"/>
        </w:rPr>
      </w:pPr>
      <w:r w:rsidRPr="00EB7E7C">
        <w:rPr>
          <w:b/>
          <w:sz w:val="28"/>
          <w:szCs w:val="28"/>
        </w:rPr>
        <w:t>Document Objective</w:t>
      </w:r>
    </w:p>
    <w:p w14:paraId="2431C16C" w14:textId="77777777" w:rsidR="007D2972" w:rsidRPr="007406BE" w:rsidRDefault="007D2972" w:rsidP="007D2972">
      <w:pPr>
        <w:rPr>
          <w:rFonts w:cs="Arial"/>
          <w:snapToGrid w:val="0"/>
          <w:szCs w:val="20"/>
        </w:rPr>
      </w:pPr>
      <w:r w:rsidRPr="007406BE">
        <w:rPr>
          <w:rFonts w:cs="Arial"/>
          <w:snapToGrid w:val="0"/>
          <w:szCs w:val="20"/>
        </w:rPr>
        <w:t xml:space="preserve">The Business Requirements Document (BRD) is a collection of the functional and non-functional requirements for </w:t>
      </w:r>
      <w:r w:rsidR="003D45A0" w:rsidRPr="007406BE">
        <w:rPr>
          <w:rFonts w:cs="Arial"/>
          <w:snapToGrid w:val="0"/>
          <w:szCs w:val="20"/>
        </w:rPr>
        <w:t xml:space="preserve">a particular business problem.  </w:t>
      </w:r>
      <w:r w:rsidRPr="007406BE">
        <w:rPr>
          <w:rFonts w:cs="Arial"/>
          <w:snapToGrid w:val="0"/>
          <w:szCs w:val="20"/>
        </w:rPr>
        <w:t xml:space="preserve">The BRD helps organize, clarify, and refine </w:t>
      </w:r>
      <w:r w:rsidR="003D45A0" w:rsidRPr="007406BE">
        <w:rPr>
          <w:rFonts w:cs="Arial"/>
          <w:snapToGrid w:val="0"/>
          <w:szCs w:val="20"/>
        </w:rPr>
        <w:t xml:space="preserve">the requirements to solve that business problem </w:t>
      </w:r>
      <w:r w:rsidRPr="007406BE">
        <w:rPr>
          <w:rFonts w:cs="Arial"/>
          <w:snapToGrid w:val="0"/>
          <w:szCs w:val="20"/>
        </w:rPr>
        <w:t xml:space="preserve">and serves as a foundation for building designs and test plans. </w:t>
      </w:r>
    </w:p>
    <w:p w14:paraId="34C332EA" w14:textId="358B6029" w:rsidR="00974486" w:rsidRPr="007406BE" w:rsidRDefault="003D45A0" w:rsidP="007D2972">
      <w:pPr>
        <w:rPr>
          <w:rFonts w:cs="Arial"/>
          <w:snapToGrid w:val="0"/>
          <w:szCs w:val="20"/>
        </w:rPr>
      </w:pPr>
      <w:r w:rsidRPr="007406BE">
        <w:rPr>
          <w:rFonts w:cs="Arial"/>
          <w:snapToGrid w:val="0"/>
          <w:szCs w:val="20"/>
        </w:rPr>
        <w:t>Ultimately the BRD provides the lower level requirements that should enable Development to refine the estimates</w:t>
      </w:r>
      <w:del w:id="9" w:author="Rahul Bhaskar" w:date="2016-05-27T04:30:00Z">
        <w:r w:rsidRPr="007406BE" w:rsidDel="00C77401">
          <w:rPr>
            <w:rFonts w:cs="Arial"/>
            <w:snapToGrid w:val="0"/>
            <w:szCs w:val="20"/>
          </w:rPr>
          <w:delText xml:space="preserve"> given at the IFR </w:delText>
        </w:r>
        <w:commentRangeStart w:id="10"/>
        <w:r w:rsidRPr="007406BE" w:rsidDel="00C77401">
          <w:rPr>
            <w:rFonts w:cs="Arial"/>
            <w:snapToGrid w:val="0"/>
            <w:szCs w:val="20"/>
          </w:rPr>
          <w:delText>stage</w:delText>
        </w:r>
      </w:del>
      <w:commentRangeEnd w:id="10"/>
      <w:r w:rsidR="00C77401">
        <w:rPr>
          <w:rStyle w:val="CommentReference"/>
          <w:rFonts w:ascii="Times New Roman" w:hAnsi="Times New Roman"/>
        </w:rPr>
        <w:commentReference w:id="10"/>
      </w:r>
      <w:r w:rsidRPr="007406BE">
        <w:rPr>
          <w:rFonts w:cs="Arial"/>
          <w:snapToGrid w:val="0"/>
          <w:szCs w:val="20"/>
        </w:rPr>
        <w:t xml:space="preserve">, and to build a technical design to support the requirements.  </w:t>
      </w:r>
      <w:r w:rsidR="00974486">
        <w:rPr>
          <w:rFonts w:cs="Arial"/>
          <w:snapToGrid w:val="0"/>
          <w:szCs w:val="20"/>
        </w:rPr>
        <w:t xml:space="preserve">Sections 1 through 5 are expected to be complete prior to a High Level estimation process. </w:t>
      </w:r>
    </w:p>
    <w:p w14:paraId="66C7D7DE" w14:textId="77777777" w:rsidR="00187E8A" w:rsidRPr="007406BE" w:rsidRDefault="00187E8A" w:rsidP="007D2972">
      <w:pPr>
        <w:rPr>
          <w:rFonts w:cs="Arial"/>
          <w:szCs w:val="20"/>
        </w:rPr>
      </w:pPr>
    </w:p>
    <w:p w14:paraId="5446F571" w14:textId="77777777" w:rsidR="004752F3" w:rsidRDefault="004752F3">
      <w:pPr>
        <w:spacing w:before="0"/>
        <w:rPr>
          <w:ins w:id="11" w:author="Pooja Kuckreja" w:date="2016-05-27T14:13:00Z"/>
        </w:rPr>
      </w:pPr>
    </w:p>
    <w:p w14:paraId="3A2862EC" w14:textId="77777777" w:rsidR="004752F3" w:rsidRDefault="004752F3">
      <w:pPr>
        <w:spacing w:before="0"/>
        <w:rPr>
          <w:ins w:id="12" w:author="Pooja Kuckreja" w:date="2016-05-27T14:13:00Z"/>
        </w:rPr>
      </w:pPr>
      <w:ins w:id="13" w:author="Pooja Kuckreja" w:date="2016-05-27T14:13:00Z">
        <w:r>
          <w:br w:type="page"/>
        </w:r>
      </w:ins>
    </w:p>
    <w:p w14:paraId="4307D14F" w14:textId="77777777" w:rsidR="004752F3" w:rsidRPr="004752F3" w:rsidRDefault="004752F3" w:rsidP="004752F3">
      <w:pPr>
        <w:spacing w:before="0" w:line="300" w:lineRule="atLeast"/>
        <w:rPr>
          <w:ins w:id="14" w:author="Pooja Kuckreja" w:date="2016-05-27T14:15:00Z"/>
          <w:rFonts w:asciiTheme="minorHAnsi" w:eastAsiaTheme="minorHAnsi" w:hAnsiTheme="minorHAnsi" w:cstheme="minorBidi"/>
          <w:sz w:val="22"/>
          <w:szCs w:val="22"/>
        </w:rPr>
      </w:pPr>
    </w:p>
    <w:p w14:paraId="1DF5ABA1" w14:textId="77777777" w:rsidR="004752F3" w:rsidRPr="004752F3" w:rsidRDefault="004752F3" w:rsidP="004752F3">
      <w:pPr>
        <w:pBdr>
          <w:bottom w:val="single" w:sz="4" w:space="4" w:color="4F81BD" w:themeColor="accent1"/>
        </w:pBdr>
        <w:spacing w:before="200" w:after="280" w:line="300" w:lineRule="atLeast"/>
        <w:ind w:right="936"/>
        <w:rPr>
          <w:ins w:id="15" w:author="Pooja Kuckreja" w:date="2016-05-27T14:15:00Z"/>
          <w:rFonts w:asciiTheme="minorHAnsi" w:eastAsiaTheme="minorHAnsi" w:hAnsiTheme="minorHAnsi" w:cstheme="minorBidi"/>
          <w:b/>
          <w:bCs/>
          <w:iCs/>
          <w:sz w:val="22"/>
          <w:szCs w:val="22"/>
        </w:rPr>
      </w:pPr>
      <w:ins w:id="16" w:author="Pooja Kuckreja" w:date="2016-05-27T14:15:00Z">
        <w:r w:rsidRPr="004752F3">
          <w:rPr>
            <w:rFonts w:asciiTheme="minorHAnsi" w:eastAsiaTheme="minorHAnsi" w:hAnsiTheme="minorHAnsi" w:cstheme="minorBidi"/>
            <w:b/>
            <w:bCs/>
            <w:iCs/>
            <w:noProof/>
            <w:color w:val="4F81BD" w:themeColor="accent1"/>
            <w:sz w:val="22"/>
            <w:szCs w:val="22"/>
          </w:rPr>
          <w:drawing>
            <wp:inline distT="0" distB="0" distL="0" distR="0" wp14:anchorId="6FF10735" wp14:editId="0CAE78CA">
              <wp:extent cx="1712976" cy="810768"/>
              <wp:effectExtent l="19050" t="0" r="1524" b="0"/>
              <wp:docPr id="2" name="Picture 0"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3" cstate="print"/>
                      <a:stretch>
                        <a:fillRect/>
                      </a:stretch>
                    </pic:blipFill>
                    <pic:spPr>
                      <a:xfrm>
                        <a:off x="0" y="0"/>
                        <a:ext cx="1712976" cy="810768"/>
                      </a:xfrm>
                      <a:prstGeom prst="rect">
                        <a:avLst/>
                      </a:prstGeom>
                    </pic:spPr>
                  </pic:pic>
                </a:graphicData>
              </a:graphic>
            </wp:inline>
          </w:drawing>
        </w:r>
      </w:ins>
    </w:p>
    <w:p w14:paraId="74C5F07D" w14:textId="77777777" w:rsidR="004752F3" w:rsidRPr="004752F3" w:rsidRDefault="004752F3" w:rsidP="004752F3">
      <w:pPr>
        <w:spacing w:before="0" w:line="300" w:lineRule="atLeast"/>
        <w:rPr>
          <w:ins w:id="17" w:author="Pooja Kuckreja" w:date="2016-05-27T14:15:00Z"/>
          <w:rFonts w:asciiTheme="minorHAnsi" w:eastAsiaTheme="minorHAnsi" w:hAnsiTheme="minorHAnsi" w:cstheme="minorBidi"/>
          <w:sz w:val="22"/>
          <w:szCs w:val="22"/>
        </w:rPr>
      </w:pPr>
    </w:p>
    <w:p w14:paraId="68A7E3AB" w14:textId="77777777" w:rsidR="004752F3" w:rsidRPr="004752F3" w:rsidRDefault="004752F3" w:rsidP="004752F3">
      <w:pPr>
        <w:spacing w:after="120" w:line="300" w:lineRule="atLeast"/>
        <w:rPr>
          <w:ins w:id="18" w:author="Pooja Kuckreja" w:date="2016-05-27T14:15:00Z"/>
          <w:rFonts w:asciiTheme="minorHAnsi" w:eastAsiaTheme="minorHAnsi" w:hAnsiTheme="minorHAnsi" w:cstheme="minorBidi"/>
          <w:b/>
          <w:iCs/>
          <w:sz w:val="28"/>
          <w:szCs w:val="22"/>
        </w:rPr>
      </w:pPr>
      <w:ins w:id="19" w:author="Pooja Kuckreja" w:date="2016-05-27T14:15:00Z">
        <w:r w:rsidRPr="004752F3">
          <w:rPr>
            <w:rFonts w:asciiTheme="minorHAnsi" w:eastAsiaTheme="minorHAnsi" w:hAnsiTheme="minorHAnsi" w:cstheme="minorBidi"/>
            <w:b/>
            <w:iCs/>
            <w:sz w:val="28"/>
            <w:szCs w:val="22"/>
          </w:rPr>
          <w:t>SUMMIT</w:t>
        </w:r>
      </w:ins>
    </w:p>
    <w:p w14:paraId="0BD6057E" w14:textId="77777777" w:rsidR="004752F3" w:rsidRPr="004752F3" w:rsidRDefault="004752F3" w:rsidP="004752F3">
      <w:pPr>
        <w:spacing w:before="0" w:line="300" w:lineRule="atLeast"/>
        <w:rPr>
          <w:ins w:id="20" w:author="Pooja Kuckreja" w:date="2016-05-27T14:15:00Z"/>
          <w:rFonts w:asciiTheme="minorHAnsi" w:eastAsiaTheme="minorHAnsi" w:hAnsiTheme="minorHAnsi" w:cstheme="minorBidi"/>
          <w:sz w:val="22"/>
          <w:szCs w:val="22"/>
        </w:rPr>
      </w:pPr>
    </w:p>
    <w:p w14:paraId="2C9D7B9B" w14:textId="77777777" w:rsidR="004752F3" w:rsidRPr="004752F3" w:rsidRDefault="004752F3" w:rsidP="004752F3">
      <w:pPr>
        <w:spacing w:before="0" w:line="300" w:lineRule="atLeast"/>
        <w:rPr>
          <w:ins w:id="21" w:author="Pooja Kuckreja" w:date="2016-05-27T14:15:00Z"/>
          <w:rFonts w:asciiTheme="minorHAnsi" w:eastAsiaTheme="minorHAnsi" w:hAnsiTheme="minorHAnsi" w:cstheme="minorBidi"/>
          <w:sz w:val="22"/>
          <w:szCs w:val="22"/>
        </w:rPr>
      </w:pPr>
    </w:p>
    <w:p w14:paraId="309BB211" w14:textId="77777777" w:rsidR="004752F3" w:rsidRPr="004752F3" w:rsidRDefault="004752F3" w:rsidP="004752F3">
      <w:pPr>
        <w:spacing w:before="0" w:line="300" w:lineRule="atLeast"/>
        <w:rPr>
          <w:ins w:id="22" w:author="Pooja Kuckreja" w:date="2016-05-27T14:15:00Z"/>
          <w:rFonts w:asciiTheme="minorHAnsi" w:eastAsiaTheme="minorHAnsi" w:hAnsiTheme="minorHAnsi" w:cstheme="minorBidi"/>
          <w:sz w:val="22"/>
          <w:szCs w:val="22"/>
        </w:rPr>
      </w:pPr>
    </w:p>
    <w:p w14:paraId="600AF7F6" w14:textId="77777777" w:rsidR="004752F3" w:rsidRPr="004752F3" w:rsidRDefault="004752F3" w:rsidP="004752F3">
      <w:pPr>
        <w:spacing w:before="0" w:line="300" w:lineRule="atLeast"/>
        <w:rPr>
          <w:ins w:id="23" w:author="Pooja Kuckreja" w:date="2016-05-27T14:15:00Z"/>
          <w:rFonts w:asciiTheme="minorHAnsi" w:eastAsiaTheme="minorHAnsi" w:hAnsiTheme="minorHAnsi" w:cstheme="minorBidi"/>
          <w:sz w:val="22"/>
          <w:szCs w:val="22"/>
        </w:rPr>
      </w:pPr>
    </w:p>
    <w:p w14:paraId="1FD784A4" w14:textId="77777777" w:rsidR="004752F3" w:rsidRPr="004752F3" w:rsidRDefault="004752F3" w:rsidP="004752F3">
      <w:pPr>
        <w:spacing w:before="0" w:line="300" w:lineRule="atLeast"/>
        <w:rPr>
          <w:ins w:id="24" w:author="Pooja Kuckreja" w:date="2016-05-27T14:15:00Z"/>
          <w:rFonts w:asciiTheme="minorHAnsi" w:eastAsiaTheme="minorHAnsi" w:hAnsiTheme="minorHAnsi" w:cstheme="minorBidi"/>
          <w:sz w:val="22"/>
          <w:szCs w:val="22"/>
        </w:rPr>
      </w:pPr>
    </w:p>
    <w:p w14:paraId="2A084D1D" w14:textId="77777777" w:rsidR="004752F3" w:rsidRPr="004752F3" w:rsidRDefault="004752F3" w:rsidP="004752F3">
      <w:pPr>
        <w:spacing w:before="0" w:line="300" w:lineRule="atLeast"/>
        <w:rPr>
          <w:ins w:id="25" w:author="Pooja Kuckreja" w:date="2016-05-27T14:15:00Z"/>
          <w:rFonts w:asciiTheme="minorHAnsi" w:eastAsiaTheme="minorHAnsi" w:hAnsiTheme="minorHAnsi" w:cstheme="minorBidi"/>
          <w:sz w:val="22"/>
          <w:szCs w:val="22"/>
        </w:rPr>
      </w:pPr>
    </w:p>
    <w:p w14:paraId="1B831A98" w14:textId="77777777" w:rsidR="004752F3" w:rsidRPr="004752F3" w:rsidRDefault="004752F3" w:rsidP="004752F3">
      <w:pPr>
        <w:spacing w:before="0" w:line="300" w:lineRule="atLeast"/>
        <w:rPr>
          <w:ins w:id="26" w:author="Pooja Kuckreja" w:date="2016-05-27T14:15:00Z"/>
          <w:rFonts w:asciiTheme="minorHAnsi" w:eastAsiaTheme="minorHAnsi" w:hAnsiTheme="minorHAnsi" w:cstheme="minorBidi"/>
          <w:sz w:val="22"/>
          <w:szCs w:val="22"/>
        </w:rPr>
      </w:pPr>
    </w:p>
    <w:p w14:paraId="0F9FF085" w14:textId="77777777" w:rsidR="004752F3" w:rsidRPr="004752F3" w:rsidRDefault="004752F3" w:rsidP="004752F3">
      <w:pPr>
        <w:spacing w:before="0" w:line="300" w:lineRule="atLeast"/>
        <w:rPr>
          <w:ins w:id="27" w:author="Pooja Kuckreja" w:date="2016-05-27T14:15:00Z"/>
          <w:rFonts w:asciiTheme="minorHAnsi" w:eastAsiaTheme="minorHAnsi" w:hAnsiTheme="minorHAnsi" w:cstheme="minorBidi"/>
          <w:sz w:val="22"/>
          <w:szCs w:val="22"/>
        </w:rPr>
      </w:pPr>
    </w:p>
    <w:p w14:paraId="05DAD3BF" w14:textId="77777777" w:rsidR="004752F3" w:rsidRPr="004752F3" w:rsidRDefault="004752F3" w:rsidP="004752F3">
      <w:pPr>
        <w:spacing w:before="0" w:line="300" w:lineRule="atLeast"/>
        <w:rPr>
          <w:ins w:id="28" w:author="Pooja Kuckreja" w:date="2016-05-27T14:15:00Z"/>
          <w:rFonts w:asciiTheme="minorHAnsi" w:eastAsiaTheme="minorHAnsi" w:hAnsiTheme="minorHAnsi" w:cstheme="minorBidi"/>
          <w:sz w:val="22"/>
          <w:szCs w:val="22"/>
        </w:rPr>
      </w:pPr>
    </w:p>
    <w:p w14:paraId="36F9E70E" w14:textId="28305C40" w:rsidR="004752F3" w:rsidRPr="004752F3" w:rsidRDefault="004752F3" w:rsidP="004752F3">
      <w:pPr>
        <w:shd w:val="clear" w:color="auto" w:fill="A6A6A6" w:themeFill="background1" w:themeFillShade="A6"/>
        <w:spacing w:after="120" w:line="300" w:lineRule="atLeast"/>
        <w:contextualSpacing/>
        <w:jc w:val="center"/>
        <w:rPr>
          <w:ins w:id="29" w:author="Pooja Kuckreja" w:date="2016-05-27T14:15:00Z"/>
          <w:rFonts w:asciiTheme="minorHAnsi" w:eastAsiaTheme="majorEastAsia" w:hAnsiTheme="minorHAnsi" w:cstheme="majorBidi"/>
          <w:b/>
          <w:color w:val="17365D"/>
          <w:spacing w:val="5"/>
          <w:kern w:val="28"/>
          <w:sz w:val="52"/>
          <w:szCs w:val="52"/>
        </w:rPr>
      </w:pPr>
      <w:ins w:id="30" w:author="Pooja Kuckreja" w:date="2016-05-27T14:15:00Z">
        <w:r>
          <w:rPr>
            <w:rFonts w:asciiTheme="minorHAnsi" w:eastAsiaTheme="majorEastAsia" w:hAnsiTheme="minorHAnsi" w:cstheme="majorBidi"/>
            <w:b/>
            <w:color w:val="17365D"/>
            <w:spacing w:val="5"/>
            <w:kern w:val="28"/>
            <w:sz w:val="52"/>
            <w:szCs w:val="52"/>
          </w:rPr>
          <w:t>B</w:t>
        </w:r>
      </w:ins>
      <w:ins w:id="31" w:author="Pooja Kuckreja" w:date="2016-05-27T14:16:00Z">
        <w:r>
          <w:rPr>
            <w:rFonts w:asciiTheme="minorHAnsi" w:eastAsiaTheme="majorEastAsia" w:hAnsiTheme="minorHAnsi" w:cstheme="majorBidi"/>
            <w:b/>
            <w:color w:val="17365D"/>
            <w:spacing w:val="5"/>
            <w:kern w:val="28"/>
            <w:sz w:val="52"/>
            <w:szCs w:val="52"/>
          </w:rPr>
          <w:t>usiness Requirement Document-CHHS</w:t>
        </w:r>
      </w:ins>
      <w:ins w:id="32" w:author="Veenus Raj" w:date="2016-05-27T18:32:00Z">
        <w:r w:rsidR="009145F7">
          <w:rPr>
            <w:rFonts w:asciiTheme="minorHAnsi" w:eastAsiaTheme="majorEastAsia" w:hAnsiTheme="minorHAnsi" w:cstheme="majorBidi"/>
            <w:b/>
            <w:color w:val="17365D"/>
            <w:spacing w:val="5"/>
            <w:kern w:val="28"/>
            <w:sz w:val="52"/>
            <w:szCs w:val="52"/>
          </w:rPr>
          <w:t xml:space="preserve"> Prototype development</w:t>
        </w:r>
      </w:ins>
    </w:p>
    <w:p w14:paraId="2C21E56B" w14:textId="77777777" w:rsidR="004752F3" w:rsidRPr="004752F3" w:rsidRDefault="004752F3" w:rsidP="004752F3">
      <w:pPr>
        <w:spacing w:before="0" w:line="300" w:lineRule="atLeast"/>
        <w:rPr>
          <w:ins w:id="33" w:author="Pooja Kuckreja" w:date="2016-05-27T14:15:00Z"/>
          <w:rFonts w:asciiTheme="minorHAnsi" w:eastAsiaTheme="minorHAnsi" w:hAnsiTheme="minorHAnsi" w:cstheme="minorBidi"/>
          <w:sz w:val="22"/>
          <w:szCs w:val="22"/>
        </w:rPr>
      </w:pPr>
    </w:p>
    <w:p w14:paraId="2B6B11D7" w14:textId="77777777" w:rsidR="004752F3" w:rsidRPr="004752F3" w:rsidRDefault="004752F3" w:rsidP="004752F3">
      <w:pPr>
        <w:spacing w:before="0" w:line="300" w:lineRule="atLeast"/>
        <w:rPr>
          <w:ins w:id="34" w:author="Pooja Kuckreja" w:date="2016-05-27T14:15:00Z"/>
          <w:rFonts w:asciiTheme="minorHAnsi" w:eastAsiaTheme="minorHAnsi" w:hAnsiTheme="minorHAnsi" w:cstheme="minorBidi"/>
          <w:sz w:val="22"/>
          <w:szCs w:val="22"/>
        </w:rPr>
      </w:pPr>
    </w:p>
    <w:p w14:paraId="45982206" w14:textId="77777777" w:rsidR="004752F3" w:rsidRPr="004752F3" w:rsidRDefault="004752F3" w:rsidP="004752F3">
      <w:pPr>
        <w:spacing w:before="0" w:line="300" w:lineRule="atLeast"/>
        <w:rPr>
          <w:ins w:id="35" w:author="Pooja Kuckreja" w:date="2016-05-27T14:15:00Z"/>
          <w:rFonts w:asciiTheme="minorHAnsi" w:eastAsiaTheme="minorHAnsi" w:hAnsiTheme="minorHAnsi" w:cstheme="minorBidi"/>
          <w:sz w:val="22"/>
          <w:szCs w:val="22"/>
        </w:rPr>
      </w:pPr>
    </w:p>
    <w:p w14:paraId="785E0D81" w14:textId="16863AD2" w:rsidR="004752F3" w:rsidRPr="004752F3" w:rsidRDefault="008916BF" w:rsidP="004752F3">
      <w:pPr>
        <w:spacing w:before="0" w:line="300" w:lineRule="atLeast"/>
        <w:jc w:val="center"/>
        <w:rPr>
          <w:ins w:id="36" w:author="Pooja Kuckreja" w:date="2016-05-27T14:15:00Z"/>
          <w:rFonts w:asciiTheme="minorHAnsi" w:eastAsiaTheme="minorHAnsi" w:hAnsiTheme="minorHAnsi" w:cstheme="minorBidi"/>
          <w:sz w:val="22"/>
          <w:szCs w:val="22"/>
        </w:rPr>
      </w:pPr>
      <w:ins w:id="37" w:author="Pooja Kuckreja" w:date="2016-05-27T14:15:00Z">
        <w:r>
          <w:rPr>
            <w:rFonts w:asciiTheme="minorHAnsi" w:eastAsiaTheme="minorHAnsi" w:hAnsiTheme="minorHAnsi" w:cstheme="minorBidi"/>
            <w:sz w:val="22"/>
            <w:szCs w:val="22"/>
          </w:rPr>
          <w:t>Version No: 1.0</w:t>
        </w:r>
      </w:ins>
    </w:p>
    <w:p w14:paraId="4B38F916" w14:textId="77777777" w:rsidR="004752F3" w:rsidRPr="004752F3" w:rsidRDefault="004752F3" w:rsidP="004752F3">
      <w:pPr>
        <w:spacing w:before="0" w:line="300" w:lineRule="atLeast"/>
        <w:rPr>
          <w:ins w:id="38" w:author="Pooja Kuckreja" w:date="2016-05-27T14:15:00Z"/>
          <w:rFonts w:asciiTheme="minorHAnsi" w:eastAsiaTheme="minorHAnsi" w:hAnsiTheme="minorHAnsi" w:cstheme="minorBidi"/>
          <w:sz w:val="22"/>
          <w:szCs w:val="22"/>
        </w:rPr>
      </w:pPr>
    </w:p>
    <w:p w14:paraId="63B89822" w14:textId="77777777" w:rsidR="004752F3" w:rsidRPr="004752F3" w:rsidRDefault="004752F3" w:rsidP="004752F3">
      <w:pPr>
        <w:spacing w:before="0" w:line="300" w:lineRule="atLeast"/>
        <w:rPr>
          <w:ins w:id="39" w:author="Pooja Kuckreja" w:date="2016-05-27T14:15:00Z"/>
          <w:rFonts w:asciiTheme="minorHAnsi" w:eastAsiaTheme="minorHAnsi" w:hAnsiTheme="minorHAnsi" w:cstheme="minorBidi"/>
          <w:sz w:val="22"/>
          <w:szCs w:val="22"/>
        </w:rPr>
      </w:pPr>
    </w:p>
    <w:p w14:paraId="3BB133B5" w14:textId="77777777" w:rsidR="004752F3" w:rsidRPr="004752F3" w:rsidRDefault="004752F3" w:rsidP="004752F3">
      <w:pPr>
        <w:spacing w:before="0" w:line="300" w:lineRule="atLeast"/>
        <w:rPr>
          <w:ins w:id="40" w:author="Pooja Kuckreja" w:date="2016-05-27T14:15:00Z"/>
          <w:rFonts w:asciiTheme="minorHAnsi" w:eastAsiaTheme="minorHAnsi" w:hAnsiTheme="minorHAnsi" w:cstheme="minorBidi"/>
          <w:sz w:val="22"/>
          <w:szCs w:val="22"/>
        </w:rPr>
      </w:pPr>
    </w:p>
    <w:p w14:paraId="18197B0D" w14:textId="77777777" w:rsidR="004752F3" w:rsidRPr="004752F3" w:rsidRDefault="004752F3" w:rsidP="004752F3">
      <w:pPr>
        <w:spacing w:before="0" w:line="300" w:lineRule="atLeast"/>
        <w:rPr>
          <w:ins w:id="41" w:author="Pooja Kuckreja" w:date="2016-05-27T14:15:00Z"/>
          <w:rFonts w:asciiTheme="minorHAnsi" w:eastAsiaTheme="minorHAnsi" w:hAnsiTheme="minorHAnsi" w:cstheme="minorBidi"/>
          <w:sz w:val="22"/>
          <w:szCs w:val="22"/>
        </w:rPr>
      </w:pPr>
    </w:p>
    <w:p w14:paraId="24926276" w14:textId="77777777" w:rsidR="004752F3" w:rsidRPr="004752F3" w:rsidRDefault="004752F3" w:rsidP="004752F3">
      <w:pPr>
        <w:spacing w:before="0" w:line="300" w:lineRule="atLeast"/>
        <w:rPr>
          <w:ins w:id="42" w:author="Pooja Kuckreja" w:date="2016-05-27T14:15:00Z"/>
          <w:rFonts w:asciiTheme="minorHAnsi" w:eastAsiaTheme="minorHAnsi" w:hAnsiTheme="minorHAnsi" w:cstheme="minorBidi"/>
          <w:sz w:val="22"/>
          <w:szCs w:val="22"/>
        </w:rPr>
      </w:pPr>
    </w:p>
    <w:p w14:paraId="1ED82050" w14:textId="77777777" w:rsidR="004752F3" w:rsidRPr="004752F3" w:rsidRDefault="004752F3" w:rsidP="004752F3">
      <w:pPr>
        <w:spacing w:before="0" w:line="300" w:lineRule="atLeast"/>
        <w:rPr>
          <w:ins w:id="43" w:author="Pooja Kuckreja" w:date="2016-05-27T14:15:00Z"/>
          <w:rFonts w:asciiTheme="minorHAnsi" w:eastAsiaTheme="minorHAnsi" w:hAnsiTheme="minorHAnsi" w:cstheme="minorBidi"/>
          <w:sz w:val="22"/>
          <w:szCs w:val="22"/>
        </w:rPr>
      </w:pPr>
    </w:p>
    <w:p w14:paraId="645C4F90" w14:textId="77777777" w:rsidR="004752F3" w:rsidRPr="004752F3" w:rsidRDefault="004752F3" w:rsidP="004752F3">
      <w:pPr>
        <w:spacing w:before="0" w:line="300" w:lineRule="atLeast"/>
        <w:rPr>
          <w:ins w:id="44" w:author="Pooja Kuckreja" w:date="2016-05-27T14:15:00Z"/>
          <w:rFonts w:asciiTheme="minorHAnsi" w:eastAsiaTheme="minorHAnsi" w:hAnsiTheme="minorHAnsi" w:cstheme="minorBidi"/>
          <w:sz w:val="22"/>
          <w:szCs w:val="22"/>
        </w:rPr>
      </w:pPr>
    </w:p>
    <w:p w14:paraId="4465317C" w14:textId="77777777" w:rsidR="004752F3" w:rsidRPr="004752F3" w:rsidRDefault="004752F3" w:rsidP="004752F3">
      <w:pPr>
        <w:spacing w:before="0" w:line="300" w:lineRule="atLeast"/>
        <w:rPr>
          <w:ins w:id="45" w:author="Pooja Kuckreja" w:date="2016-05-27T14:15:00Z"/>
          <w:rFonts w:asciiTheme="minorHAnsi" w:eastAsiaTheme="minorHAnsi" w:hAnsiTheme="minorHAnsi" w:cstheme="minorBidi"/>
          <w:sz w:val="22"/>
          <w:szCs w:val="22"/>
        </w:rPr>
      </w:pPr>
    </w:p>
    <w:p w14:paraId="79284AA5" w14:textId="77777777" w:rsidR="004752F3" w:rsidRPr="004752F3" w:rsidRDefault="004752F3" w:rsidP="004752F3">
      <w:pPr>
        <w:spacing w:before="0" w:line="300" w:lineRule="atLeast"/>
        <w:rPr>
          <w:ins w:id="46" w:author="Pooja Kuckreja" w:date="2016-05-27T14:15:00Z"/>
          <w:rFonts w:asciiTheme="minorHAnsi" w:eastAsiaTheme="minorHAnsi" w:hAnsiTheme="minorHAnsi" w:cstheme="minorBidi"/>
          <w:sz w:val="22"/>
          <w:szCs w:val="22"/>
        </w:rPr>
      </w:pPr>
    </w:p>
    <w:p w14:paraId="19C48BAA" w14:textId="77777777" w:rsidR="004752F3" w:rsidRPr="004752F3" w:rsidRDefault="004752F3" w:rsidP="004752F3">
      <w:pPr>
        <w:spacing w:before="0" w:line="300" w:lineRule="atLeast"/>
        <w:rPr>
          <w:ins w:id="47" w:author="Pooja Kuckreja" w:date="2016-05-27T14:15:00Z"/>
          <w:rFonts w:asciiTheme="minorHAnsi" w:eastAsiaTheme="minorHAnsi" w:hAnsiTheme="minorHAnsi" w:cstheme="minorBidi"/>
          <w:sz w:val="22"/>
          <w:szCs w:val="22"/>
        </w:rPr>
      </w:pPr>
    </w:p>
    <w:p w14:paraId="242EA5A4" w14:textId="77777777" w:rsidR="004752F3" w:rsidRPr="004752F3" w:rsidRDefault="004752F3" w:rsidP="004752F3">
      <w:pPr>
        <w:spacing w:before="0" w:line="300" w:lineRule="atLeast"/>
        <w:rPr>
          <w:ins w:id="48" w:author="Pooja Kuckreja" w:date="2016-05-27T14:15:00Z"/>
          <w:rFonts w:asciiTheme="minorHAnsi" w:eastAsiaTheme="minorHAnsi" w:hAnsiTheme="minorHAnsi" w:cstheme="minorBidi"/>
          <w:sz w:val="22"/>
          <w:szCs w:val="22"/>
        </w:rPr>
      </w:pPr>
    </w:p>
    <w:p w14:paraId="2C9556DA" w14:textId="77777777" w:rsidR="004752F3" w:rsidRPr="004752F3" w:rsidRDefault="004752F3" w:rsidP="004752F3">
      <w:pPr>
        <w:spacing w:before="0" w:line="300" w:lineRule="atLeast"/>
        <w:rPr>
          <w:ins w:id="49" w:author="Pooja Kuckreja" w:date="2016-05-27T14:15:00Z"/>
          <w:rFonts w:asciiTheme="minorHAnsi" w:eastAsiaTheme="minorHAnsi" w:hAnsiTheme="minorHAnsi" w:cstheme="minorBidi"/>
          <w:b/>
          <w:bCs/>
          <w:sz w:val="22"/>
          <w:szCs w:val="22"/>
        </w:rPr>
      </w:pPr>
      <w:ins w:id="50" w:author="Pooja Kuckreja" w:date="2016-05-27T14:15:00Z">
        <w:r w:rsidRPr="004752F3">
          <w:rPr>
            <w:rFonts w:asciiTheme="minorHAnsi" w:eastAsiaTheme="minorHAnsi" w:hAnsiTheme="minorHAnsi" w:cstheme="minorBidi"/>
            <w:b/>
            <w:bCs/>
            <w:sz w:val="22"/>
            <w:szCs w:val="22"/>
          </w:rPr>
          <w:t>©</w:t>
        </w:r>
        <w:proofErr w:type="spellStart"/>
        <w:r w:rsidRPr="004752F3">
          <w:rPr>
            <w:rFonts w:asciiTheme="minorHAnsi" w:eastAsiaTheme="minorHAnsi" w:hAnsiTheme="minorHAnsi" w:cstheme="minorBidi"/>
            <w:b/>
            <w:bCs/>
            <w:sz w:val="22"/>
            <w:szCs w:val="22"/>
          </w:rPr>
          <w:t>AgreeYa</w:t>
        </w:r>
        <w:proofErr w:type="spellEnd"/>
        <w:r w:rsidRPr="004752F3">
          <w:rPr>
            <w:rFonts w:asciiTheme="minorHAnsi" w:eastAsiaTheme="minorHAnsi" w:hAnsiTheme="minorHAnsi" w:cstheme="minorBidi"/>
            <w:b/>
            <w:bCs/>
            <w:sz w:val="22"/>
            <w:szCs w:val="22"/>
          </w:rPr>
          <w:t xml:space="preserve"> Solutions</w:t>
        </w:r>
      </w:ins>
    </w:p>
    <w:p w14:paraId="7831AD9A" w14:textId="77777777" w:rsidR="004752F3" w:rsidRPr="004752F3" w:rsidRDefault="004752F3" w:rsidP="004752F3">
      <w:pPr>
        <w:spacing w:before="0" w:line="300" w:lineRule="atLeast"/>
        <w:rPr>
          <w:ins w:id="51" w:author="Pooja Kuckreja" w:date="2016-05-27T14:15:00Z"/>
          <w:rFonts w:asciiTheme="minorHAnsi" w:eastAsiaTheme="minorHAnsi" w:hAnsiTheme="minorHAnsi" w:cstheme="minorBidi"/>
          <w:i/>
          <w:iCs/>
          <w:color w:val="000000" w:themeColor="text1"/>
          <w:sz w:val="22"/>
          <w:szCs w:val="22"/>
        </w:rPr>
      </w:pPr>
      <w:ins w:id="52" w:author="Pooja Kuckreja" w:date="2016-05-27T14:15:00Z">
        <w:r w:rsidRPr="004752F3">
          <w:rPr>
            <w:rFonts w:asciiTheme="minorHAnsi" w:eastAsiaTheme="minorHAnsi" w:hAnsiTheme="minorHAnsi" w:cstheme="minorBidi"/>
            <w:i/>
            <w:iCs/>
            <w:color w:val="000000" w:themeColor="text1"/>
            <w:sz w:val="22"/>
            <w:szCs w:val="22"/>
          </w:rPr>
          <w:lastRenderedPageBreak/>
          <w:t xml:space="preserve">Confidentiality: This document is proprietary to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Solutions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 xml:space="preserve">”). The information included in or with this document, in its entirety, is considered both confidential and proprietary, and may not be copied or disclosed to any third party, without an express consent from </w:t>
        </w:r>
        <w:proofErr w:type="spellStart"/>
        <w:r w:rsidRPr="004752F3">
          <w:rPr>
            <w:rFonts w:asciiTheme="minorHAnsi" w:eastAsiaTheme="minorHAnsi" w:hAnsiTheme="minorHAnsi" w:cstheme="minorBidi"/>
            <w:i/>
            <w:iCs/>
            <w:color w:val="000000" w:themeColor="text1"/>
            <w:sz w:val="22"/>
            <w:szCs w:val="22"/>
          </w:rPr>
          <w:t>AgreeYa</w:t>
        </w:r>
        <w:proofErr w:type="spellEnd"/>
        <w:r w:rsidRPr="004752F3">
          <w:rPr>
            <w:rFonts w:asciiTheme="minorHAnsi" w:eastAsiaTheme="minorHAnsi" w:hAnsiTheme="minorHAnsi" w:cstheme="minorBidi"/>
            <w:i/>
            <w:iCs/>
            <w:color w:val="000000" w:themeColor="text1"/>
            <w:sz w:val="22"/>
            <w:szCs w:val="22"/>
          </w:rPr>
          <w:t>.</w:t>
        </w:r>
      </w:ins>
    </w:p>
    <w:p w14:paraId="1BB15F41" w14:textId="31CA648B" w:rsidR="003D45A0" w:rsidRDefault="003D45A0" w:rsidP="004752F3">
      <w:pPr>
        <w:spacing w:before="0"/>
        <w:rPr>
          <w:rFonts w:ascii="Century Gothic" w:hAnsi="Century Gothic" w:cs="Arial"/>
          <w:b/>
          <w:bCs/>
          <w:kern w:val="28"/>
          <w:sz w:val="28"/>
          <w:szCs w:val="32"/>
        </w:rPr>
      </w:pPr>
      <w:r>
        <w:br w:type="page"/>
      </w:r>
    </w:p>
    <w:p w14:paraId="7EA000E6" w14:textId="258D20D7" w:rsidR="00BC1B4F" w:rsidRPr="00EB7E7C" w:rsidRDefault="00BC1B4F">
      <w:pPr>
        <w:spacing w:before="0"/>
        <w:pPrChange w:id="53" w:author="Pooja Kuckreja" w:date="2016-05-27T14:15:00Z">
          <w:pPr>
            <w:pStyle w:val="StyleTOCTitleCenturyGothic"/>
          </w:pPr>
        </w:pPrChange>
      </w:pPr>
      <w:r w:rsidRPr="00EB7E7C">
        <w:lastRenderedPageBreak/>
        <w:t>Table of Contents</w:t>
      </w:r>
    </w:p>
    <w:p w14:paraId="5B4F71E9" w14:textId="77777777" w:rsidR="00BC1B4F" w:rsidRPr="00EB7E7C" w:rsidRDefault="00BC1B4F">
      <w:pPr>
        <w:rPr>
          <w:sz w:val="12"/>
          <w:szCs w:val="12"/>
        </w:rPr>
      </w:pPr>
    </w:p>
    <w:p w14:paraId="2E948ED9" w14:textId="77777777" w:rsidR="009145F7" w:rsidRDefault="00875FC6">
      <w:pPr>
        <w:pStyle w:val="TOC1"/>
        <w:rPr>
          <w:rFonts w:asciiTheme="minorHAnsi" w:eastAsiaTheme="minorEastAsia" w:hAnsiTheme="minorHAnsi" w:cstheme="minorBidi"/>
          <w:b w:val="0"/>
          <w:sz w:val="22"/>
          <w:szCs w:val="22"/>
        </w:rPr>
      </w:pPr>
      <w:r>
        <w:rPr>
          <w:sz w:val="16"/>
          <w:szCs w:val="16"/>
        </w:rPr>
        <w:fldChar w:fldCharType="begin"/>
      </w:r>
      <w:r w:rsidR="00260471">
        <w:rPr>
          <w:sz w:val="16"/>
          <w:szCs w:val="16"/>
        </w:rPr>
        <w:instrText xml:space="preserve"> TOC \o "1-2" \h \z \u </w:instrText>
      </w:r>
      <w:r>
        <w:rPr>
          <w:sz w:val="16"/>
          <w:szCs w:val="16"/>
        </w:rPr>
        <w:fldChar w:fldCharType="separate"/>
      </w:r>
      <w:hyperlink w:anchor="_Toc452137325" w:history="1">
        <w:r w:rsidR="009145F7" w:rsidRPr="001F07EB">
          <w:rPr>
            <w:rStyle w:val="Hyperlink"/>
          </w:rPr>
          <w:t>1.</w:t>
        </w:r>
        <w:r w:rsidR="009145F7">
          <w:rPr>
            <w:rFonts w:asciiTheme="minorHAnsi" w:eastAsiaTheme="minorEastAsia" w:hAnsiTheme="minorHAnsi" w:cstheme="minorBidi"/>
            <w:b w:val="0"/>
            <w:sz w:val="22"/>
            <w:szCs w:val="22"/>
          </w:rPr>
          <w:tab/>
        </w:r>
        <w:r w:rsidR="009145F7" w:rsidRPr="001F07EB">
          <w:rPr>
            <w:rStyle w:val="Hyperlink"/>
          </w:rPr>
          <w:t>Requirement Overview</w:t>
        </w:r>
        <w:r w:rsidR="009145F7">
          <w:rPr>
            <w:webHidden/>
          </w:rPr>
          <w:tab/>
        </w:r>
        <w:r w:rsidR="009145F7">
          <w:rPr>
            <w:webHidden/>
          </w:rPr>
          <w:fldChar w:fldCharType="begin"/>
        </w:r>
        <w:r w:rsidR="009145F7">
          <w:rPr>
            <w:webHidden/>
          </w:rPr>
          <w:instrText xml:space="preserve"> PAGEREF _Toc452137325 \h </w:instrText>
        </w:r>
        <w:r w:rsidR="009145F7">
          <w:rPr>
            <w:webHidden/>
          </w:rPr>
        </w:r>
        <w:r w:rsidR="009145F7">
          <w:rPr>
            <w:webHidden/>
          </w:rPr>
          <w:fldChar w:fldCharType="separate"/>
        </w:r>
        <w:r w:rsidR="009145F7">
          <w:rPr>
            <w:webHidden/>
          </w:rPr>
          <w:t>5</w:t>
        </w:r>
        <w:r w:rsidR="009145F7">
          <w:rPr>
            <w:webHidden/>
          </w:rPr>
          <w:fldChar w:fldCharType="end"/>
        </w:r>
      </w:hyperlink>
    </w:p>
    <w:p w14:paraId="1438D8BA" w14:textId="77777777" w:rsidR="009145F7" w:rsidRDefault="009145F7">
      <w:pPr>
        <w:pStyle w:val="TOC2"/>
        <w:rPr>
          <w:rFonts w:asciiTheme="minorHAnsi" w:eastAsiaTheme="minorEastAsia" w:hAnsiTheme="minorHAnsi" w:cstheme="minorBidi"/>
          <w:noProof/>
          <w:sz w:val="22"/>
          <w:szCs w:val="22"/>
        </w:rPr>
      </w:pPr>
      <w:hyperlink w:anchor="_Toc452137326" w:history="1">
        <w:r w:rsidRPr="001F07EB">
          <w:rPr>
            <w:rStyle w:val="Hyperlink"/>
            <w:noProof/>
          </w:rPr>
          <w:t>1.1</w:t>
        </w:r>
        <w:r>
          <w:rPr>
            <w:rFonts w:asciiTheme="minorHAnsi" w:eastAsiaTheme="minorEastAsia" w:hAnsiTheme="minorHAnsi" w:cstheme="minorBidi"/>
            <w:noProof/>
            <w:sz w:val="22"/>
            <w:szCs w:val="22"/>
          </w:rPr>
          <w:tab/>
        </w:r>
        <w:r w:rsidRPr="001F07EB">
          <w:rPr>
            <w:rStyle w:val="Hyperlink"/>
            <w:noProof/>
          </w:rPr>
          <w:t>Current Mode of Operation</w:t>
        </w:r>
        <w:r>
          <w:rPr>
            <w:noProof/>
            <w:webHidden/>
          </w:rPr>
          <w:tab/>
        </w:r>
        <w:r>
          <w:rPr>
            <w:noProof/>
            <w:webHidden/>
          </w:rPr>
          <w:fldChar w:fldCharType="begin"/>
        </w:r>
        <w:r>
          <w:rPr>
            <w:noProof/>
            <w:webHidden/>
          </w:rPr>
          <w:instrText xml:space="preserve"> PAGEREF _Toc452137326 \h </w:instrText>
        </w:r>
        <w:r>
          <w:rPr>
            <w:noProof/>
            <w:webHidden/>
          </w:rPr>
        </w:r>
        <w:r>
          <w:rPr>
            <w:noProof/>
            <w:webHidden/>
          </w:rPr>
          <w:fldChar w:fldCharType="separate"/>
        </w:r>
        <w:r>
          <w:rPr>
            <w:noProof/>
            <w:webHidden/>
          </w:rPr>
          <w:t>6</w:t>
        </w:r>
        <w:r>
          <w:rPr>
            <w:noProof/>
            <w:webHidden/>
          </w:rPr>
          <w:fldChar w:fldCharType="end"/>
        </w:r>
      </w:hyperlink>
    </w:p>
    <w:p w14:paraId="63DF0C65" w14:textId="77777777" w:rsidR="009145F7" w:rsidRDefault="009145F7">
      <w:pPr>
        <w:pStyle w:val="TOC2"/>
        <w:rPr>
          <w:rFonts w:asciiTheme="minorHAnsi" w:eastAsiaTheme="minorEastAsia" w:hAnsiTheme="minorHAnsi" w:cstheme="minorBidi"/>
          <w:noProof/>
          <w:sz w:val="22"/>
          <w:szCs w:val="22"/>
        </w:rPr>
      </w:pPr>
      <w:hyperlink w:anchor="_Toc452137327" w:history="1">
        <w:r w:rsidRPr="001F07EB">
          <w:rPr>
            <w:rStyle w:val="Hyperlink"/>
            <w:noProof/>
          </w:rPr>
          <w:t>1.2</w:t>
        </w:r>
        <w:r>
          <w:rPr>
            <w:rFonts w:asciiTheme="minorHAnsi" w:eastAsiaTheme="minorEastAsia" w:hAnsiTheme="minorHAnsi" w:cstheme="minorBidi"/>
            <w:noProof/>
            <w:sz w:val="22"/>
            <w:szCs w:val="22"/>
          </w:rPr>
          <w:tab/>
        </w:r>
        <w:r w:rsidRPr="001F07EB">
          <w:rPr>
            <w:rStyle w:val="Hyperlink"/>
            <w:noProof/>
          </w:rPr>
          <w:t>Future Mode of Operation</w:t>
        </w:r>
        <w:r>
          <w:rPr>
            <w:noProof/>
            <w:webHidden/>
          </w:rPr>
          <w:tab/>
        </w:r>
        <w:r>
          <w:rPr>
            <w:noProof/>
            <w:webHidden/>
          </w:rPr>
          <w:fldChar w:fldCharType="begin"/>
        </w:r>
        <w:r>
          <w:rPr>
            <w:noProof/>
            <w:webHidden/>
          </w:rPr>
          <w:instrText xml:space="preserve"> PAGEREF _Toc452137327 \h </w:instrText>
        </w:r>
        <w:r>
          <w:rPr>
            <w:noProof/>
            <w:webHidden/>
          </w:rPr>
        </w:r>
        <w:r>
          <w:rPr>
            <w:noProof/>
            <w:webHidden/>
          </w:rPr>
          <w:fldChar w:fldCharType="separate"/>
        </w:r>
        <w:r>
          <w:rPr>
            <w:noProof/>
            <w:webHidden/>
          </w:rPr>
          <w:t>6</w:t>
        </w:r>
        <w:r>
          <w:rPr>
            <w:noProof/>
            <w:webHidden/>
          </w:rPr>
          <w:fldChar w:fldCharType="end"/>
        </w:r>
      </w:hyperlink>
    </w:p>
    <w:p w14:paraId="7EEB5AB3" w14:textId="77777777" w:rsidR="009145F7" w:rsidRDefault="009145F7">
      <w:pPr>
        <w:pStyle w:val="TOC2"/>
        <w:rPr>
          <w:rFonts w:asciiTheme="minorHAnsi" w:eastAsiaTheme="minorEastAsia" w:hAnsiTheme="minorHAnsi" w:cstheme="minorBidi"/>
          <w:noProof/>
          <w:sz w:val="22"/>
          <w:szCs w:val="22"/>
        </w:rPr>
      </w:pPr>
      <w:hyperlink w:anchor="_Toc452137328" w:history="1">
        <w:r w:rsidRPr="001F07EB">
          <w:rPr>
            <w:rStyle w:val="Hyperlink"/>
            <w:noProof/>
          </w:rPr>
          <w:t>1.3</w:t>
        </w:r>
        <w:r>
          <w:rPr>
            <w:rFonts w:asciiTheme="minorHAnsi" w:eastAsiaTheme="minorEastAsia" w:hAnsiTheme="minorHAnsi" w:cstheme="minorBidi"/>
            <w:noProof/>
            <w:sz w:val="22"/>
            <w:szCs w:val="22"/>
          </w:rPr>
          <w:tab/>
        </w:r>
        <w:r w:rsidRPr="001F07EB">
          <w:rPr>
            <w:rStyle w:val="Hyperlink"/>
            <w:noProof/>
          </w:rPr>
          <w:t>Related Documents/Feature</w:t>
        </w:r>
        <w:r>
          <w:rPr>
            <w:noProof/>
            <w:webHidden/>
          </w:rPr>
          <w:tab/>
        </w:r>
        <w:r>
          <w:rPr>
            <w:noProof/>
            <w:webHidden/>
          </w:rPr>
          <w:fldChar w:fldCharType="begin"/>
        </w:r>
        <w:r>
          <w:rPr>
            <w:noProof/>
            <w:webHidden/>
          </w:rPr>
          <w:instrText xml:space="preserve"> PAGEREF _Toc452137328 \h </w:instrText>
        </w:r>
        <w:r>
          <w:rPr>
            <w:noProof/>
            <w:webHidden/>
          </w:rPr>
        </w:r>
        <w:r>
          <w:rPr>
            <w:noProof/>
            <w:webHidden/>
          </w:rPr>
          <w:fldChar w:fldCharType="separate"/>
        </w:r>
        <w:r>
          <w:rPr>
            <w:noProof/>
            <w:webHidden/>
          </w:rPr>
          <w:t>6</w:t>
        </w:r>
        <w:r>
          <w:rPr>
            <w:noProof/>
            <w:webHidden/>
          </w:rPr>
          <w:fldChar w:fldCharType="end"/>
        </w:r>
      </w:hyperlink>
    </w:p>
    <w:p w14:paraId="26038754" w14:textId="77777777" w:rsidR="009145F7" w:rsidRDefault="009145F7">
      <w:pPr>
        <w:pStyle w:val="TOC1"/>
        <w:rPr>
          <w:rFonts w:asciiTheme="minorHAnsi" w:eastAsiaTheme="minorEastAsia" w:hAnsiTheme="minorHAnsi" w:cstheme="minorBidi"/>
          <w:b w:val="0"/>
          <w:sz w:val="22"/>
          <w:szCs w:val="22"/>
        </w:rPr>
      </w:pPr>
      <w:hyperlink w:anchor="_Toc452137329" w:history="1">
        <w:r w:rsidRPr="001F07EB">
          <w:rPr>
            <w:rStyle w:val="Hyperlink"/>
          </w:rPr>
          <w:t>2.</w:t>
        </w:r>
        <w:r>
          <w:rPr>
            <w:rFonts w:asciiTheme="minorHAnsi" w:eastAsiaTheme="minorEastAsia" w:hAnsiTheme="minorHAnsi" w:cstheme="minorBidi"/>
            <w:b w:val="0"/>
            <w:sz w:val="22"/>
            <w:szCs w:val="22"/>
          </w:rPr>
          <w:tab/>
        </w:r>
        <w:r w:rsidRPr="001F07EB">
          <w:rPr>
            <w:rStyle w:val="Hyperlink"/>
          </w:rPr>
          <w:t>Storyboard User Story</w:t>
        </w:r>
        <w:r>
          <w:rPr>
            <w:webHidden/>
          </w:rPr>
          <w:tab/>
        </w:r>
        <w:r>
          <w:rPr>
            <w:webHidden/>
          </w:rPr>
          <w:fldChar w:fldCharType="begin"/>
        </w:r>
        <w:r>
          <w:rPr>
            <w:webHidden/>
          </w:rPr>
          <w:instrText xml:space="preserve"> PAGEREF _Toc452137329 \h </w:instrText>
        </w:r>
        <w:r>
          <w:rPr>
            <w:webHidden/>
          </w:rPr>
        </w:r>
        <w:r>
          <w:rPr>
            <w:webHidden/>
          </w:rPr>
          <w:fldChar w:fldCharType="separate"/>
        </w:r>
        <w:r>
          <w:rPr>
            <w:webHidden/>
          </w:rPr>
          <w:t>7</w:t>
        </w:r>
        <w:r>
          <w:rPr>
            <w:webHidden/>
          </w:rPr>
          <w:fldChar w:fldCharType="end"/>
        </w:r>
      </w:hyperlink>
    </w:p>
    <w:p w14:paraId="706B768E" w14:textId="77777777" w:rsidR="009145F7" w:rsidRDefault="009145F7">
      <w:pPr>
        <w:pStyle w:val="TOC1"/>
        <w:rPr>
          <w:rFonts w:asciiTheme="minorHAnsi" w:eastAsiaTheme="minorEastAsia" w:hAnsiTheme="minorHAnsi" w:cstheme="minorBidi"/>
          <w:b w:val="0"/>
          <w:sz w:val="22"/>
          <w:szCs w:val="22"/>
        </w:rPr>
      </w:pPr>
      <w:hyperlink w:anchor="_Toc452137330" w:history="1">
        <w:r w:rsidRPr="001F07EB">
          <w:rPr>
            <w:rStyle w:val="Hyperlink"/>
          </w:rPr>
          <w:t>3.</w:t>
        </w:r>
        <w:r>
          <w:rPr>
            <w:rFonts w:asciiTheme="minorHAnsi" w:eastAsiaTheme="minorEastAsia" w:hAnsiTheme="minorHAnsi" w:cstheme="minorBidi"/>
            <w:b w:val="0"/>
            <w:sz w:val="22"/>
            <w:szCs w:val="22"/>
          </w:rPr>
          <w:tab/>
        </w:r>
        <w:r w:rsidRPr="001F07EB">
          <w:rPr>
            <w:rStyle w:val="Hyperlink"/>
          </w:rPr>
          <w:t>Functional Requirements</w:t>
        </w:r>
        <w:r>
          <w:rPr>
            <w:webHidden/>
          </w:rPr>
          <w:tab/>
        </w:r>
        <w:r>
          <w:rPr>
            <w:webHidden/>
          </w:rPr>
          <w:fldChar w:fldCharType="begin"/>
        </w:r>
        <w:r>
          <w:rPr>
            <w:webHidden/>
          </w:rPr>
          <w:instrText xml:space="preserve"> PAGEREF _Toc452137330 \h </w:instrText>
        </w:r>
        <w:r>
          <w:rPr>
            <w:webHidden/>
          </w:rPr>
        </w:r>
        <w:r>
          <w:rPr>
            <w:webHidden/>
          </w:rPr>
          <w:fldChar w:fldCharType="separate"/>
        </w:r>
        <w:r>
          <w:rPr>
            <w:webHidden/>
          </w:rPr>
          <w:t>7</w:t>
        </w:r>
        <w:r>
          <w:rPr>
            <w:webHidden/>
          </w:rPr>
          <w:fldChar w:fldCharType="end"/>
        </w:r>
      </w:hyperlink>
    </w:p>
    <w:p w14:paraId="65B02C01" w14:textId="77777777" w:rsidR="009145F7" w:rsidRDefault="009145F7">
      <w:pPr>
        <w:pStyle w:val="TOC2"/>
        <w:rPr>
          <w:rFonts w:asciiTheme="minorHAnsi" w:eastAsiaTheme="minorEastAsia" w:hAnsiTheme="minorHAnsi" w:cstheme="minorBidi"/>
          <w:noProof/>
          <w:sz w:val="22"/>
          <w:szCs w:val="22"/>
        </w:rPr>
      </w:pPr>
      <w:hyperlink w:anchor="_Toc452137331" w:history="1">
        <w:r w:rsidRPr="001F07EB">
          <w:rPr>
            <w:rStyle w:val="Hyperlink"/>
            <w:noProof/>
          </w:rPr>
          <w:t>3.1</w:t>
        </w:r>
        <w:r>
          <w:rPr>
            <w:rFonts w:asciiTheme="minorHAnsi" w:eastAsiaTheme="minorEastAsia" w:hAnsiTheme="minorHAnsi" w:cstheme="minorBidi"/>
            <w:noProof/>
            <w:sz w:val="22"/>
            <w:szCs w:val="22"/>
          </w:rPr>
          <w:tab/>
        </w:r>
        <w:r w:rsidRPr="001F07EB">
          <w:rPr>
            <w:rStyle w:val="Hyperlink"/>
            <w:noProof/>
          </w:rPr>
          <w:t>Use Case: Create/Establish Profile</w:t>
        </w:r>
        <w:r>
          <w:rPr>
            <w:noProof/>
            <w:webHidden/>
          </w:rPr>
          <w:tab/>
        </w:r>
        <w:r>
          <w:rPr>
            <w:noProof/>
            <w:webHidden/>
          </w:rPr>
          <w:fldChar w:fldCharType="begin"/>
        </w:r>
        <w:r>
          <w:rPr>
            <w:noProof/>
            <w:webHidden/>
          </w:rPr>
          <w:instrText xml:space="preserve"> PAGEREF _Toc452137331 \h </w:instrText>
        </w:r>
        <w:r>
          <w:rPr>
            <w:noProof/>
            <w:webHidden/>
          </w:rPr>
        </w:r>
        <w:r>
          <w:rPr>
            <w:noProof/>
            <w:webHidden/>
          </w:rPr>
          <w:fldChar w:fldCharType="separate"/>
        </w:r>
        <w:r>
          <w:rPr>
            <w:noProof/>
            <w:webHidden/>
          </w:rPr>
          <w:t>7</w:t>
        </w:r>
        <w:r>
          <w:rPr>
            <w:noProof/>
            <w:webHidden/>
          </w:rPr>
          <w:fldChar w:fldCharType="end"/>
        </w:r>
      </w:hyperlink>
    </w:p>
    <w:p w14:paraId="32951D79" w14:textId="77777777" w:rsidR="009145F7" w:rsidRDefault="009145F7">
      <w:pPr>
        <w:pStyle w:val="TOC2"/>
        <w:rPr>
          <w:rFonts w:asciiTheme="minorHAnsi" w:eastAsiaTheme="minorEastAsia" w:hAnsiTheme="minorHAnsi" w:cstheme="minorBidi"/>
          <w:noProof/>
          <w:sz w:val="22"/>
          <w:szCs w:val="22"/>
        </w:rPr>
      </w:pPr>
      <w:hyperlink w:anchor="_Toc452137332" w:history="1">
        <w:r w:rsidRPr="001F07EB">
          <w:rPr>
            <w:rStyle w:val="Hyperlink"/>
            <w:noProof/>
          </w:rPr>
          <w:t>3.2</w:t>
        </w:r>
        <w:r>
          <w:rPr>
            <w:rFonts w:asciiTheme="minorHAnsi" w:eastAsiaTheme="minorEastAsia" w:hAnsiTheme="minorHAnsi" w:cstheme="minorBidi"/>
            <w:noProof/>
            <w:sz w:val="22"/>
            <w:szCs w:val="22"/>
          </w:rPr>
          <w:tab/>
        </w:r>
        <w:r w:rsidRPr="001F07EB">
          <w:rPr>
            <w:rStyle w:val="Hyperlink"/>
            <w:noProof/>
          </w:rPr>
          <w:t>Use Case: User loginover the portal</w:t>
        </w:r>
        <w:r>
          <w:rPr>
            <w:noProof/>
            <w:webHidden/>
          </w:rPr>
          <w:tab/>
        </w:r>
        <w:r>
          <w:rPr>
            <w:noProof/>
            <w:webHidden/>
          </w:rPr>
          <w:fldChar w:fldCharType="begin"/>
        </w:r>
        <w:r>
          <w:rPr>
            <w:noProof/>
            <w:webHidden/>
          </w:rPr>
          <w:instrText xml:space="preserve"> PAGEREF _Toc452137332 \h </w:instrText>
        </w:r>
        <w:r>
          <w:rPr>
            <w:noProof/>
            <w:webHidden/>
          </w:rPr>
        </w:r>
        <w:r>
          <w:rPr>
            <w:noProof/>
            <w:webHidden/>
          </w:rPr>
          <w:fldChar w:fldCharType="separate"/>
        </w:r>
        <w:r>
          <w:rPr>
            <w:noProof/>
            <w:webHidden/>
          </w:rPr>
          <w:t>9</w:t>
        </w:r>
        <w:r>
          <w:rPr>
            <w:noProof/>
            <w:webHidden/>
          </w:rPr>
          <w:fldChar w:fldCharType="end"/>
        </w:r>
      </w:hyperlink>
    </w:p>
    <w:p w14:paraId="1D986F25" w14:textId="77777777" w:rsidR="009145F7" w:rsidRDefault="009145F7">
      <w:pPr>
        <w:pStyle w:val="TOC2"/>
        <w:rPr>
          <w:rFonts w:asciiTheme="minorHAnsi" w:eastAsiaTheme="minorEastAsia" w:hAnsiTheme="minorHAnsi" w:cstheme="minorBidi"/>
          <w:noProof/>
          <w:sz w:val="22"/>
          <w:szCs w:val="22"/>
        </w:rPr>
      </w:pPr>
      <w:hyperlink w:anchor="_Toc452137333" w:history="1">
        <w:r w:rsidRPr="001F07EB">
          <w:rPr>
            <w:rStyle w:val="Hyperlink"/>
            <w:noProof/>
          </w:rPr>
          <w:t>3.3</w:t>
        </w:r>
        <w:r>
          <w:rPr>
            <w:rFonts w:asciiTheme="minorHAnsi" w:eastAsiaTheme="minorEastAsia" w:hAnsiTheme="minorHAnsi" w:cstheme="minorBidi"/>
            <w:noProof/>
            <w:sz w:val="22"/>
            <w:szCs w:val="22"/>
          </w:rPr>
          <w:tab/>
        </w:r>
        <w:r w:rsidRPr="001F07EB">
          <w:rPr>
            <w:rStyle w:val="Hyperlink"/>
            <w:noProof/>
          </w:rPr>
          <w:t>Use Case: Look up for residential facility</w:t>
        </w:r>
        <w:r>
          <w:rPr>
            <w:noProof/>
            <w:webHidden/>
          </w:rPr>
          <w:tab/>
        </w:r>
        <w:r>
          <w:rPr>
            <w:noProof/>
            <w:webHidden/>
          </w:rPr>
          <w:fldChar w:fldCharType="begin"/>
        </w:r>
        <w:r>
          <w:rPr>
            <w:noProof/>
            <w:webHidden/>
          </w:rPr>
          <w:instrText xml:space="preserve"> PAGEREF _Toc452137333 \h </w:instrText>
        </w:r>
        <w:r>
          <w:rPr>
            <w:noProof/>
            <w:webHidden/>
          </w:rPr>
        </w:r>
        <w:r>
          <w:rPr>
            <w:noProof/>
            <w:webHidden/>
          </w:rPr>
          <w:fldChar w:fldCharType="separate"/>
        </w:r>
        <w:r>
          <w:rPr>
            <w:noProof/>
            <w:webHidden/>
          </w:rPr>
          <w:t>9</w:t>
        </w:r>
        <w:r>
          <w:rPr>
            <w:noProof/>
            <w:webHidden/>
          </w:rPr>
          <w:fldChar w:fldCharType="end"/>
        </w:r>
      </w:hyperlink>
    </w:p>
    <w:p w14:paraId="7BEC9D27" w14:textId="77777777" w:rsidR="009145F7" w:rsidRDefault="009145F7">
      <w:pPr>
        <w:pStyle w:val="TOC2"/>
        <w:rPr>
          <w:rFonts w:asciiTheme="minorHAnsi" w:eastAsiaTheme="minorEastAsia" w:hAnsiTheme="minorHAnsi" w:cstheme="minorBidi"/>
          <w:noProof/>
          <w:sz w:val="22"/>
          <w:szCs w:val="22"/>
        </w:rPr>
      </w:pPr>
      <w:hyperlink w:anchor="_Toc452137334" w:history="1">
        <w:r w:rsidRPr="001F07EB">
          <w:rPr>
            <w:rStyle w:val="Hyperlink"/>
            <w:noProof/>
          </w:rPr>
          <w:t>3.4</w:t>
        </w:r>
        <w:r>
          <w:rPr>
            <w:rFonts w:asciiTheme="minorHAnsi" w:eastAsiaTheme="minorEastAsia" w:hAnsiTheme="minorHAnsi" w:cstheme="minorBidi"/>
            <w:noProof/>
            <w:sz w:val="22"/>
            <w:szCs w:val="22"/>
          </w:rPr>
          <w:tab/>
        </w:r>
        <w:r w:rsidRPr="001F07EB">
          <w:rPr>
            <w:rStyle w:val="Hyperlink"/>
            <w:noProof/>
          </w:rPr>
          <w:t>Use Case: Look up for Agency Location</w:t>
        </w:r>
        <w:r>
          <w:rPr>
            <w:noProof/>
            <w:webHidden/>
          </w:rPr>
          <w:tab/>
        </w:r>
        <w:r>
          <w:rPr>
            <w:noProof/>
            <w:webHidden/>
          </w:rPr>
          <w:fldChar w:fldCharType="begin"/>
        </w:r>
        <w:r>
          <w:rPr>
            <w:noProof/>
            <w:webHidden/>
          </w:rPr>
          <w:instrText xml:space="preserve"> PAGEREF _Toc452137334 \h </w:instrText>
        </w:r>
        <w:r>
          <w:rPr>
            <w:noProof/>
            <w:webHidden/>
          </w:rPr>
        </w:r>
        <w:r>
          <w:rPr>
            <w:noProof/>
            <w:webHidden/>
          </w:rPr>
          <w:fldChar w:fldCharType="separate"/>
        </w:r>
        <w:r>
          <w:rPr>
            <w:noProof/>
            <w:webHidden/>
          </w:rPr>
          <w:t>10</w:t>
        </w:r>
        <w:r>
          <w:rPr>
            <w:noProof/>
            <w:webHidden/>
          </w:rPr>
          <w:fldChar w:fldCharType="end"/>
        </w:r>
      </w:hyperlink>
    </w:p>
    <w:p w14:paraId="3F55E2A5" w14:textId="77777777" w:rsidR="009145F7" w:rsidRDefault="009145F7">
      <w:pPr>
        <w:pStyle w:val="TOC1"/>
        <w:rPr>
          <w:rFonts w:asciiTheme="minorHAnsi" w:eastAsiaTheme="minorEastAsia" w:hAnsiTheme="minorHAnsi" w:cstheme="minorBidi"/>
          <w:b w:val="0"/>
          <w:sz w:val="22"/>
          <w:szCs w:val="22"/>
        </w:rPr>
      </w:pPr>
      <w:hyperlink w:anchor="_Toc452137335" w:history="1">
        <w:r w:rsidRPr="001F07EB">
          <w:rPr>
            <w:rStyle w:val="Hyperlink"/>
          </w:rPr>
          <w:t>4.</w:t>
        </w:r>
        <w:r>
          <w:rPr>
            <w:rFonts w:asciiTheme="minorHAnsi" w:eastAsiaTheme="minorEastAsia" w:hAnsiTheme="minorHAnsi" w:cstheme="minorBidi"/>
            <w:b w:val="0"/>
            <w:sz w:val="22"/>
            <w:szCs w:val="22"/>
          </w:rPr>
          <w:tab/>
        </w:r>
        <w:r w:rsidRPr="001F07EB">
          <w:rPr>
            <w:rStyle w:val="Hyperlink"/>
          </w:rPr>
          <w:t>Integration Requirements</w:t>
        </w:r>
        <w:r>
          <w:rPr>
            <w:webHidden/>
          </w:rPr>
          <w:tab/>
        </w:r>
        <w:r>
          <w:rPr>
            <w:webHidden/>
          </w:rPr>
          <w:fldChar w:fldCharType="begin"/>
        </w:r>
        <w:r>
          <w:rPr>
            <w:webHidden/>
          </w:rPr>
          <w:instrText xml:space="preserve"> PAGEREF _Toc452137335 \h </w:instrText>
        </w:r>
        <w:r>
          <w:rPr>
            <w:webHidden/>
          </w:rPr>
        </w:r>
        <w:r>
          <w:rPr>
            <w:webHidden/>
          </w:rPr>
          <w:fldChar w:fldCharType="separate"/>
        </w:r>
        <w:r>
          <w:rPr>
            <w:webHidden/>
          </w:rPr>
          <w:t>11</w:t>
        </w:r>
        <w:r>
          <w:rPr>
            <w:webHidden/>
          </w:rPr>
          <w:fldChar w:fldCharType="end"/>
        </w:r>
      </w:hyperlink>
    </w:p>
    <w:p w14:paraId="5CE4A8FC" w14:textId="77777777" w:rsidR="009145F7" w:rsidRDefault="009145F7">
      <w:pPr>
        <w:pStyle w:val="TOC2"/>
        <w:rPr>
          <w:rFonts w:asciiTheme="minorHAnsi" w:eastAsiaTheme="minorEastAsia" w:hAnsiTheme="minorHAnsi" w:cstheme="minorBidi"/>
          <w:noProof/>
          <w:sz w:val="22"/>
          <w:szCs w:val="22"/>
        </w:rPr>
      </w:pPr>
      <w:hyperlink w:anchor="_Toc452137336" w:history="1">
        <w:r w:rsidRPr="001F07EB">
          <w:rPr>
            <w:rStyle w:val="Hyperlink"/>
            <w:noProof/>
          </w:rPr>
          <w:t>4.1</w:t>
        </w:r>
        <w:r>
          <w:rPr>
            <w:rFonts w:asciiTheme="minorHAnsi" w:eastAsiaTheme="minorEastAsia" w:hAnsiTheme="minorHAnsi" w:cstheme="minorBidi"/>
            <w:noProof/>
            <w:sz w:val="22"/>
            <w:szCs w:val="22"/>
          </w:rPr>
          <w:tab/>
        </w:r>
        <w:r w:rsidRPr="001F07EB">
          <w:rPr>
            <w:rStyle w:val="Hyperlink"/>
            <w:noProof/>
          </w:rPr>
          <w:t>Inbound Interfaces</w:t>
        </w:r>
        <w:r>
          <w:rPr>
            <w:noProof/>
            <w:webHidden/>
          </w:rPr>
          <w:tab/>
        </w:r>
        <w:r>
          <w:rPr>
            <w:noProof/>
            <w:webHidden/>
          </w:rPr>
          <w:fldChar w:fldCharType="begin"/>
        </w:r>
        <w:r>
          <w:rPr>
            <w:noProof/>
            <w:webHidden/>
          </w:rPr>
          <w:instrText xml:space="preserve"> PAGEREF _Toc452137336 \h </w:instrText>
        </w:r>
        <w:r>
          <w:rPr>
            <w:noProof/>
            <w:webHidden/>
          </w:rPr>
        </w:r>
        <w:r>
          <w:rPr>
            <w:noProof/>
            <w:webHidden/>
          </w:rPr>
          <w:fldChar w:fldCharType="separate"/>
        </w:r>
        <w:r>
          <w:rPr>
            <w:noProof/>
            <w:webHidden/>
          </w:rPr>
          <w:t>11</w:t>
        </w:r>
        <w:r>
          <w:rPr>
            <w:noProof/>
            <w:webHidden/>
          </w:rPr>
          <w:fldChar w:fldCharType="end"/>
        </w:r>
      </w:hyperlink>
    </w:p>
    <w:p w14:paraId="4B33AB9B" w14:textId="77777777" w:rsidR="009145F7" w:rsidRDefault="009145F7">
      <w:pPr>
        <w:pStyle w:val="TOC2"/>
        <w:rPr>
          <w:rFonts w:asciiTheme="minorHAnsi" w:eastAsiaTheme="minorEastAsia" w:hAnsiTheme="minorHAnsi" w:cstheme="minorBidi"/>
          <w:noProof/>
          <w:sz w:val="22"/>
          <w:szCs w:val="22"/>
        </w:rPr>
      </w:pPr>
      <w:hyperlink w:anchor="_Toc452137337" w:history="1">
        <w:r w:rsidRPr="001F07EB">
          <w:rPr>
            <w:rStyle w:val="Hyperlink"/>
            <w:noProof/>
          </w:rPr>
          <w:t>4.2</w:t>
        </w:r>
        <w:r>
          <w:rPr>
            <w:rFonts w:asciiTheme="minorHAnsi" w:eastAsiaTheme="minorEastAsia" w:hAnsiTheme="minorHAnsi" w:cstheme="minorBidi"/>
            <w:noProof/>
            <w:sz w:val="22"/>
            <w:szCs w:val="22"/>
          </w:rPr>
          <w:tab/>
        </w:r>
        <w:r w:rsidRPr="001F07EB">
          <w:rPr>
            <w:rStyle w:val="Hyperlink"/>
            <w:noProof/>
          </w:rPr>
          <w:t>Outbound Interfaces</w:t>
        </w:r>
        <w:r>
          <w:rPr>
            <w:noProof/>
            <w:webHidden/>
          </w:rPr>
          <w:tab/>
        </w:r>
        <w:r>
          <w:rPr>
            <w:noProof/>
            <w:webHidden/>
          </w:rPr>
          <w:fldChar w:fldCharType="begin"/>
        </w:r>
        <w:r>
          <w:rPr>
            <w:noProof/>
            <w:webHidden/>
          </w:rPr>
          <w:instrText xml:space="preserve"> PAGEREF _Toc452137337 \h </w:instrText>
        </w:r>
        <w:r>
          <w:rPr>
            <w:noProof/>
            <w:webHidden/>
          </w:rPr>
        </w:r>
        <w:r>
          <w:rPr>
            <w:noProof/>
            <w:webHidden/>
          </w:rPr>
          <w:fldChar w:fldCharType="separate"/>
        </w:r>
        <w:r>
          <w:rPr>
            <w:noProof/>
            <w:webHidden/>
          </w:rPr>
          <w:t>11</w:t>
        </w:r>
        <w:r>
          <w:rPr>
            <w:noProof/>
            <w:webHidden/>
          </w:rPr>
          <w:fldChar w:fldCharType="end"/>
        </w:r>
      </w:hyperlink>
    </w:p>
    <w:p w14:paraId="184B2DE8" w14:textId="77777777" w:rsidR="009145F7" w:rsidRDefault="009145F7">
      <w:pPr>
        <w:pStyle w:val="TOC1"/>
        <w:rPr>
          <w:rFonts w:asciiTheme="minorHAnsi" w:eastAsiaTheme="minorEastAsia" w:hAnsiTheme="minorHAnsi" w:cstheme="minorBidi"/>
          <w:b w:val="0"/>
          <w:sz w:val="22"/>
          <w:szCs w:val="22"/>
        </w:rPr>
      </w:pPr>
      <w:hyperlink w:anchor="_Toc452137338" w:history="1">
        <w:r w:rsidRPr="001F07EB">
          <w:rPr>
            <w:rStyle w:val="Hyperlink"/>
          </w:rPr>
          <w:t>5.</w:t>
        </w:r>
        <w:r>
          <w:rPr>
            <w:rFonts w:asciiTheme="minorHAnsi" w:eastAsiaTheme="minorEastAsia" w:hAnsiTheme="minorHAnsi" w:cstheme="minorBidi"/>
            <w:b w:val="0"/>
            <w:sz w:val="22"/>
            <w:szCs w:val="22"/>
          </w:rPr>
          <w:tab/>
        </w:r>
        <w:r w:rsidRPr="001F07EB">
          <w:rPr>
            <w:rStyle w:val="Hyperlink"/>
          </w:rPr>
          <w:t>Non-Functional Requirements</w:t>
        </w:r>
        <w:r>
          <w:rPr>
            <w:webHidden/>
          </w:rPr>
          <w:tab/>
        </w:r>
        <w:r>
          <w:rPr>
            <w:webHidden/>
          </w:rPr>
          <w:fldChar w:fldCharType="begin"/>
        </w:r>
        <w:r>
          <w:rPr>
            <w:webHidden/>
          </w:rPr>
          <w:instrText xml:space="preserve"> PAGEREF _Toc452137338 \h </w:instrText>
        </w:r>
        <w:r>
          <w:rPr>
            <w:webHidden/>
          </w:rPr>
        </w:r>
        <w:r>
          <w:rPr>
            <w:webHidden/>
          </w:rPr>
          <w:fldChar w:fldCharType="separate"/>
        </w:r>
        <w:r>
          <w:rPr>
            <w:webHidden/>
          </w:rPr>
          <w:t>11</w:t>
        </w:r>
        <w:r>
          <w:rPr>
            <w:webHidden/>
          </w:rPr>
          <w:fldChar w:fldCharType="end"/>
        </w:r>
      </w:hyperlink>
    </w:p>
    <w:p w14:paraId="172CD388" w14:textId="77777777" w:rsidR="009145F7" w:rsidRDefault="009145F7">
      <w:pPr>
        <w:pStyle w:val="TOC1"/>
        <w:rPr>
          <w:rFonts w:asciiTheme="minorHAnsi" w:eastAsiaTheme="minorEastAsia" w:hAnsiTheme="minorHAnsi" w:cstheme="minorBidi"/>
          <w:b w:val="0"/>
          <w:sz w:val="22"/>
          <w:szCs w:val="22"/>
        </w:rPr>
      </w:pPr>
      <w:hyperlink w:anchor="_Toc452137339" w:history="1">
        <w:r w:rsidRPr="001F07EB">
          <w:rPr>
            <w:rStyle w:val="Hyperlink"/>
          </w:rPr>
          <w:t>6.</w:t>
        </w:r>
        <w:r>
          <w:rPr>
            <w:rFonts w:asciiTheme="minorHAnsi" w:eastAsiaTheme="minorEastAsia" w:hAnsiTheme="minorHAnsi" w:cstheme="minorBidi"/>
            <w:b w:val="0"/>
            <w:sz w:val="22"/>
            <w:szCs w:val="22"/>
          </w:rPr>
          <w:tab/>
        </w:r>
        <w:r w:rsidRPr="001F07EB">
          <w:rPr>
            <w:rStyle w:val="Hyperlink"/>
          </w:rPr>
          <w:t>Out of Scope</w:t>
        </w:r>
        <w:r>
          <w:rPr>
            <w:webHidden/>
          </w:rPr>
          <w:tab/>
        </w:r>
        <w:r>
          <w:rPr>
            <w:webHidden/>
          </w:rPr>
          <w:fldChar w:fldCharType="begin"/>
        </w:r>
        <w:r>
          <w:rPr>
            <w:webHidden/>
          </w:rPr>
          <w:instrText xml:space="preserve"> PAGEREF _Toc452137339 \h </w:instrText>
        </w:r>
        <w:r>
          <w:rPr>
            <w:webHidden/>
          </w:rPr>
        </w:r>
        <w:r>
          <w:rPr>
            <w:webHidden/>
          </w:rPr>
          <w:fldChar w:fldCharType="separate"/>
        </w:r>
        <w:r>
          <w:rPr>
            <w:webHidden/>
          </w:rPr>
          <w:t>11</w:t>
        </w:r>
        <w:r>
          <w:rPr>
            <w:webHidden/>
          </w:rPr>
          <w:fldChar w:fldCharType="end"/>
        </w:r>
      </w:hyperlink>
    </w:p>
    <w:p w14:paraId="2DBBCF5D" w14:textId="77777777" w:rsidR="009145F7" w:rsidRDefault="009145F7">
      <w:pPr>
        <w:pStyle w:val="TOC1"/>
        <w:rPr>
          <w:rFonts w:asciiTheme="minorHAnsi" w:eastAsiaTheme="minorEastAsia" w:hAnsiTheme="minorHAnsi" w:cstheme="minorBidi"/>
          <w:b w:val="0"/>
          <w:sz w:val="22"/>
          <w:szCs w:val="22"/>
        </w:rPr>
      </w:pPr>
      <w:hyperlink w:anchor="_Toc452137340" w:history="1">
        <w:r w:rsidRPr="001F07EB">
          <w:rPr>
            <w:rStyle w:val="Hyperlink"/>
          </w:rPr>
          <w:t>7.</w:t>
        </w:r>
        <w:r>
          <w:rPr>
            <w:rFonts w:asciiTheme="minorHAnsi" w:eastAsiaTheme="minorEastAsia" w:hAnsiTheme="minorHAnsi" w:cstheme="minorBidi"/>
            <w:b w:val="0"/>
            <w:sz w:val="22"/>
            <w:szCs w:val="22"/>
          </w:rPr>
          <w:tab/>
        </w:r>
        <w:r w:rsidRPr="001F07EB">
          <w:rPr>
            <w:rStyle w:val="Hyperlink"/>
          </w:rPr>
          <w:t>Discussion notes</w:t>
        </w:r>
        <w:r>
          <w:rPr>
            <w:webHidden/>
          </w:rPr>
          <w:tab/>
        </w:r>
        <w:r>
          <w:rPr>
            <w:webHidden/>
          </w:rPr>
          <w:fldChar w:fldCharType="begin"/>
        </w:r>
        <w:r>
          <w:rPr>
            <w:webHidden/>
          </w:rPr>
          <w:instrText xml:space="preserve"> PAGEREF _Toc452137340 \h </w:instrText>
        </w:r>
        <w:r>
          <w:rPr>
            <w:webHidden/>
          </w:rPr>
        </w:r>
        <w:r>
          <w:rPr>
            <w:webHidden/>
          </w:rPr>
          <w:fldChar w:fldCharType="separate"/>
        </w:r>
        <w:r>
          <w:rPr>
            <w:webHidden/>
          </w:rPr>
          <w:t>12</w:t>
        </w:r>
        <w:r>
          <w:rPr>
            <w:webHidden/>
          </w:rPr>
          <w:fldChar w:fldCharType="end"/>
        </w:r>
      </w:hyperlink>
    </w:p>
    <w:p w14:paraId="5A6E7562" w14:textId="77777777" w:rsidR="004752F3" w:rsidRDefault="00875FC6" w:rsidP="001D0080">
      <w:pPr>
        <w:spacing w:before="60"/>
        <w:rPr>
          <w:ins w:id="54" w:author="Pooja Kuckreja" w:date="2016-05-27T14:13:00Z"/>
          <w:b/>
          <w:noProof/>
          <w:sz w:val="16"/>
          <w:szCs w:val="16"/>
        </w:rPr>
      </w:pPr>
      <w:r>
        <w:rPr>
          <w:b/>
          <w:noProof/>
          <w:sz w:val="16"/>
          <w:szCs w:val="16"/>
        </w:rPr>
        <w:fldChar w:fldCharType="end"/>
      </w:r>
    </w:p>
    <w:p w14:paraId="666C363C" w14:textId="77777777" w:rsidR="004752F3" w:rsidRDefault="004752F3">
      <w:pPr>
        <w:spacing w:before="0"/>
        <w:rPr>
          <w:ins w:id="55" w:author="Pooja Kuckreja" w:date="2016-05-27T14:13:00Z"/>
          <w:b/>
          <w:noProof/>
          <w:sz w:val="16"/>
          <w:szCs w:val="16"/>
        </w:rPr>
      </w:pPr>
      <w:ins w:id="56" w:author="Pooja Kuckreja" w:date="2016-05-27T14:13:00Z">
        <w:r>
          <w:rPr>
            <w:b/>
            <w:noProof/>
            <w:sz w:val="16"/>
            <w:szCs w:val="16"/>
          </w:rPr>
          <w:br w:type="page"/>
        </w:r>
      </w:ins>
    </w:p>
    <w:p w14:paraId="40325DEF" w14:textId="77777777" w:rsidR="004752F3" w:rsidRDefault="004752F3" w:rsidP="004752F3">
      <w:pPr>
        <w:rPr>
          <w:ins w:id="57" w:author="Pooja Kuckreja" w:date="2016-05-27T14:13:00Z"/>
        </w:rPr>
      </w:pPr>
    </w:p>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1E0" w:firstRow="1" w:lastRow="1" w:firstColumn="1" w:lastColumn="1" w:noHBand="0" w:noVBand="0"/>
      </w:tblPr>
      <w:tblGrid>
        <w:gridCol w:w="4984"/>
        <w:gridCol w:w="4978"/>
      </w:tblGrid>
      <w:tr w:rsidR="004752F3" w:rsidRPr="00E37E55" w14:paraId="1C421387" w14:textId="77777777" w:rsidTr="00EE7121">
        <w:trPr>
          <w:ins w:id="58" w:author="Pooja Kuckreja" w:date="2016-05-27T14:13:00Z"/>
        </w:trPr>
        <w:tc>
          <w:tcPr>
            <w:tcW w:w="5040" w:type="dxa"/>
            <w:vAlign w:val="center"/>
          </w:tcPr>
          <w:p w14:paraId="674A5E15" w14:textId="77777777" w:rsidR="004752F3" w:rsidRPr="00E37E55" w:rsidRDefault="004752F3" w:rsidP="00EE7121">
            <w:pPr>
              <w:rPr>
                <w:ins w:id="59" w:author="Pooja Kuckreja" w:date="2016-05-27T14:13:00Z"/>
              </w:rPr>
            </w:pPr>
          </w:p>
        </w:tc>
        <w:tc>
          <w:tcPr>
            <w:tcW w:w="5040" w:type="dxa"/>
            <w:vAlign w:val="center"/>
          </w:tcPr>
          <w:p w14:paraId="2B0837AD" w14:textId="77777777" w:rsidR="004752F3" w:rsidRPr="00E37E55" w:rsidRDefault="004752F3" w:rsidP="00EE7121">
            <w:pPr>
              <w:jc w:val="right"/>
              <w:rPr>
                <w:ins w:id="60" w:author="Pooja Kuckreja" w:date="2016-05-27T14:13:00Z"/>
              </w:rPr>
            </w:pPr>
            <w:ins w:id="61" w:author="Pooja Kuckreja" w:date="2016-05-27T14:13:00Z">
              <w:r w:rsidRPr="00E37E55">
                <w:t xml:space="preserve">Last Revised: </w:t>
              </w:r>
              <w:r>
                <w:fldChar w:fldCharType="begin"/>
              </w:r>
              <w:r>
                <w:instrText xml:space="preserve"> DATE \@ "MMMM d, yyyy" </w:instrText>
              </w:r>
              <w:r>
                <w:fldChar w:fldCharType="separate"/>
              </w:r>
            </w:ins>
            <w:ins w:id="62" w:author="Veenus Raj" w:date="2016-05-27T18:32:00Z">
              <w:r w:rsidR="009145F7">
                <w:rPr>
                  <w:noProof/>
                </w:rPr>
                <w:t>May 27, 2016</w:t>
              </w:r>
            </w:ins>
            <w:ins w:id="63" w:author="Pooja Kuckreja" w:date="2016-05-27T14:13:00Z">
              <w:r>
                <w:fldChar w:fldCharType="end"/>
              </w:r>
            </w:ins>
          </w:p>
          <w:p w14:paraId="754CBED6" w14:textId="77777777" w:rsidR="004752F3" w:rsidRPr="00E37E55" w:rsidRDefault="004752F3" w:rsidP="00EE7121">
            <w:pPr>
              <w:spacing w:before="160" w:after="80"/>
              <w:jc w:val="right"/>
              <w:rPr>
                <w:ins w:id="64" w:author="Pooja Kuckreja" w:date="2016-05-27T14:13:00Z"/>
              </w:rPr>
            </w:pPr>
            <w:ins w:id="65" w:author="Pooja Kuckreja" w:date="2016-05-27T14:13:00Z">
              <w:r w:rsidRPr="00E37E55">
                <w:t xml:space="preserve">Page </w:t>
              </w:r>
              <w:r>
                <w:fldChar w:fldCharType="begin"/>
              </w:r>
              <w:r>
                <w:instrText xml:space="preserve"> PAGE </w:instrText>
              </w:r>
              <w:r>
                <w:fldChar w:fldCharType="separate"/>
              </w:r>
              <w:r>
                <w:rPr>
                  <w:noProof/>
                </w:rPr>
                <w:t>1</w:t>
              </w:r>
              <w:r>
                <w:fldChar w:fldCharType="end"/>
              </w:r>
              <w:r w:rsidRPr="00E37E55">
                <w:t xml:space="preserve"> of </w:t>
              </w:r>
              <w:r>
                <w:fldChar w:fldCharType="begin"/>
              </w:r>
              <w:r>
                <w:instrText xml:space="preserve"> NUMPAGES </w:instrText>
              </w:r>
              <w:r>
                <w:fldChar w:fldCharType="separate"/>
              </w:r>
              <w:r>
                <w:rPr>
                  <w:noProof/>
                </w:rPr>
                <w:t>8</w:t>
              </w:r>
              <w:r>
                <w:rPr>
                  <w:noProof/>
                </w:rPr>
                <w:fldChar w:fldCharType="end"/>
              </w:r>
            </w:ins>
          </w:p>
        </w:tc>
      </w:tr>
      <w:tr w:rsidR="004752F3" w:rsidRPr="00E37E55" w14:paraId="580C475D" w14:textId="77777777" w:rsidTr="00EE7121">
        <w:trPr>
          <w:ins w:id="66" w:author="Pooja Kuckreja" w:date="2016-05-27T14:13:00Z"/>
        </w:trPr>
        <w:tc>
          <w:tcPr>
            <w:tcW w:w="5040" w:type="dxa"/>
            <w:vAlign w:val="center"/>
          </w:tcPr>
          <w:p w14:paraId="2DF3D838" w14:textId="77777777" w:rsidR="004752F3" w:rsidRPr="00E37E55" w:rsidRDefault="004752F3" w:rsidP="00EE7121">
            <w:pPr>
              <w:rPr>
                <w:ins w:id="67" w:author="Pooja Kuckreja" w:date="2016-05-27T14:13:00Z"/>
                <w:b/>
                <w:sz w:val="28"/>
                <w:szCs w:val="28"/>
              </w:rPr>
            </w:pPr>
            <w:ins w:id="68" w:author="Pooja Kuckreja" w:date="2016-05-27T14:13:00Z">
              <w:r>
                <w:fldChar w:fldCharType="begin"/>
              </w:r>
              <w:r>
                <w:instrText xml:space="preserve"> TITLE   \* MERGEFORMAT </w:instrText>
              </w:r>
              <w:r>
                <w:fldChar w:fldCharType="separate"/>
              </w:r>
              <w:r w:rsidRPr="00E37E55">
                <w:rPr>
                  <w:b/>
                  <w:sz w:val="28"/>
                  <w:szCs w:val="28"/>
                </w:rPr>
                <w:t>Business Requirements Document</w:t>
              </w:r>
              <w:r>
                <w:rPr>
                  <w:b/>
                  <w:sz w:val="28"/>
                  <w:szCs w:val="28"/>
                </w:rPr>
                <w:fldChar w:fldCharType="end"/>
              </w:r>
            </w:ins>
          </w:p>
        </w:tc>
        <w:tc>
          <w:tcPr>
            <w:tcW w:w="5040" w:type="dxa"/>
            <w:vAlign w:val="center"/>
          </w:tcPr>
          <w:p w14:paraId="7EBA9C54" w14:textId="77777777" w:rsidR="004752F3" w:rsidRPr="00C24A47" w:rsidRDefault="004752F3" w:rsidP="00EE7121">
            <w:pPr>
              <w:pStyle w:val="EnhancementTitle"/>
              <w:rPr>
                <w:ins w:id="69" w:author="Pooja Kuckreja" w:date="2016-05-27T14:13:00Z"/>
              </w:rPr>
            </w:pPr>
            <w:ins w:id="70" w:author="Pooja Kuckreja" w:date="2016-05-27T14:13:00Z">
              <w:r>
                <w:t xml:space="preserve">CHHS Prototype </w:t>
              </w:r>
              <w:r>
                <w:rPr>
                  <w:rStyle w:val="CommentReference"/>
                  <w:rFonts w:ascii="Times New Roman" w:hAnsi="Times New Roman" w:cs="Times New Roman"/>
                  <w:b w:val="0"/>
                </w:rPr>
                <w:commentReference w:id="71"/>
              </w:r>
              <w:r>
                <w:t>Development</w:t>
              </w:r>
            </w:ins>
          </w:p>
        </w:tc>
      </w:tr>
    </w:tbl>
    <w:p w14:paraId="6A1A9692" w14:textId="77777777" w:rsidR="004752F3" w:rsidRDefault="004752F3" w:rsidP="004752F3">
      <w:pPr>
        <w:rPr>
          <w:ins w:id="72" w:author="Pooja Kuckreja" w:date="2016-05-27T14:13:00Z"/>
        </w:rPr>
      </w:pPr>
    </w:p>
    <w:p w14:paraId="190F4C70" w14:textId="77777777" w:rsidR="004752F3" w:rsidRDefault="004752F3" w:rsidP="004752F3">
      <w:pPr>
        <w:rPr>
          <w:ins w:id="73" w:author="Pooja Kuckreja" w:date="2016-05-27T14:13:00Z"/>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435"/>
      </w:tblGrid>
      <w:tr w:rsidR="004752F3" w:rsidRPr="00E90303" w14:paraId="026F4800" w14:textId="77777777" w:rsidTr="00EE7121">
        <w:trPr>
          <w:trHeight w:val="350"/>
          <w:tblHeader/>
          <w:ins w:id="74" w:author="Pooja Kuckreja" w:date="2016-05-27T14:13:00Z"/>
        </w:trPr>
        <w:tc>
          <w:tcPr>
            <w:tcW w:w="9962" w:type="dxa"/>
            <w:gridSpan w:val="2"/>
            <w:tcBorders>
              <w:top w:val="single" w:sz="4" w:space="0" w:color="000080"/>
              <w:left w:val="single" w:sz="4" w:space="0" w:color="000080"/>
              <w:bottom w:val="single" w:sz="4" w:space="0" w:color="000080"/>
              <w:right w:val="single" w:sz="4" w:space="0" w:color="000080"/>
              <w:tl2br w:val="nil"/>
              <w:tr2bl w:val="nil"/>
            </w:tcBorders>
            <w:shd w:val="clear" w:color="auto" w:fill="002060"/>
            <w:vAlign w:val="center"/>
          </w:tcPr>
          <w:p w14:paraId="7AF41FA7" w14:textId="77777777" w:rsidR="004752F3" w:rsidRPr="00E90303" w:rsidRDefault="004752F3" w:rsidP="00EE7121">
            <w:pPr>
              <w:spacing w:before="40" w:after="40"/>
              <w:rPr>
                <w:ins w:id="75" w:author="Pooja Kuckreja" w:date="2016-05-27T14:13:00Z"/>
                <w:rFonts w:cs="Arial"/>
                <w:b/>
                <w:sz w:val="24"/>
              </w:rPr>
            </w:pPr>
            <w:ins w:id="76" w:author="Pooja Kuckreja" w:date="2016-05-27T14:13:00Z">
              <w:r w:rsidRPr="00E90303">
                <w:rPr>
                  <w:rFonts w:cs="Arial"/>
                  <w:b/>
                  <w:sz w:val="24"/>
                </w:rPr>
                <w:t>Document Information</w:t>
              </w:r>
            </w:ins>
          </w:p>
        </w:tc>
      </w:tr>
      <w:tr w:rsidR="004752F3" w:rsidRPr="00EB7E7C" w14:paraId="34F5FAAB" w14:textId="77777777" w:rsidTr="00EE7121">
        <w:trPr>
          <w:ins w:id="77" w:author="Pooja Kuckreja" w:date="2016-05-27T14:13:00Z"/>
        </w:trPr>
        <w:tc>
          <w:tcPr>
            <w:tcW w:w="1527" w:type="dxa"/>
          </w:tcPr>
          <w:p w14:paraId="0229E512" w14:textId="77777777" w:rsidR="004752F3" w:rsidRPr="00EB7E7C" w:rsidRDefault="004752F3" w:rsidP="00EE7121">
            <w:pPr>
              <w:spacing w:after="60"/>
              <w:jc w:val="right"/>
              <w:rPr>
                <w:ins w:id="78" w:author="Pooja Kuckreja" w:date="2016-05-27T14:13:00Z"/>
                <w:b/>
              </w:rPr>
            </w:pPr>
            <w:ins w:id="79" w:author="Pooja Kuckreja" w:date="2016-05-27T14:13:00Z">
              <w:r>
                <w:rPr>
                  <w:b/>
                </w:rPr>
                <w:t>Release:</w:t>
              </w:r>
            </w:ins>
          </w:p>
        </w:tc>
        <w:tc>
          <w:tcPr>
            <w:tcW w:w="8435" w:type="dxa"/>
          </w:tcPr>
          <w:p w14:paraId="1C459871" w14:textId="77777777" w:rsidR="004752F3" w:rsidRPr="00EB7E7C" w:rsidRDefault="004752F3" w:rsidP="00EE7121">
            <w:pPr>
              <w:spacing w:after="60"/>
              <w:rPr>
                <w:ins w:id="80" w:author="Pooja Kuckreja" w:date="2016-05-27T14:13:00Z"/>
              </w:rPr>
            </w:pPr>
            <w:ins w:id="81" w:author="Pooja Kuckreja" w:date="2016-05-27T14:13:00Z">
              <w:r>
                <w:t>V1.0</w:t>
              </w:r>
            </w:ins>
          </w:p>
        </w:tc>
      </w:tr>
      <w:tr w:rsidR="004752F3" w:rsidRPr="00EB7E7C" w14:paraId="6CF9665B" w14:textId="77777777" w:rsidTr="00EE7121">
        <w:trPr>
          <w:ins w:id="82" w:author="Pooja Kuckreja" w:date="2016-05-27T14:13:00Z"/>
        </w:trPr>
        <w:tc>
          <w:tcPr>
            <w:tcW w:w="1527" w:type="dxa"/>
          </w:tcPr>
          <w:p w14:paraId="5B9E393A" w14:textId="77777777" w:rsidR="004752F3" w:rsidRPr="00EB7E7C" w:rsidRDefault="004752F3" w:rsidP="00EE7121">
            <w:pPr>
              <w:spacing w:after="60"/>
              <w:jc w:val="right"/>
              <w:rPr>
                <w:ins w:id="83" w:author="Pooja Kuckreja" w:date="2016-05-27T14:13:00Z"/>
                <w:b/>
              </w:rPr>
            </w:pPr>
            <w:ins w:id="84" w:author="Pooja Kuckreja" w:date="2016-05-27T14:13:00Z">
              <w:r>
                <w:rPr>
                  <w:b/>
                </w:rPr>
                <w:t>Author:</w:t>
              </w:r>
            </w:ins>
          </w:p>
        </w:tc>
        <w:tc>
          <w:tcPr>
            <w:tcW w:w="8435" w:type="dxa"/>
          </w:tcPr>
          <w:p w14:paraId="60064E5E" w14:textId="77777777" w:rsidR="004752F3" w:rsidRPr="00EB7E7C" w:rsidRDefault="004752F3" w:rsidP="00EE7121">
            <w:pPr>
              <w:spacing w:after="60"/>
              <w:rPr>
                <w:ins w:id="85" w:author="Pooja Kuckreja" w:date="2016-05-27T14:13:00Z"/>
              </w:rPr>
            </w:pPr>
            <w:ins w:id="86" w:author="Pooja Kuckreja" w:date="2016-05-27T14:13:00Z">
              <w:r>
                <w:t>Veenus Raj</w:t>
              </w:r>
            </w:ins>
          </w:p>
        </w:tc>
      </w:tr>
      <w:tr w:rsidR="004752F3" w:rsidRPr="00EB7E7C" w14:paraId="520D58E1" w14:textId="77777777" w:rsidTr="00EE7121">
        <w:trPr>
          <w:ins w:id="87" w:author="Pooja Kuckreja" w:date="2016-05-27T14:13:00Z"/>
        </w:trPr>
        <w:tc>
          <w:tcPr>
            <w:tcW w:w="1527" w:type="dxa"/>
          </w:tcPr>
          <w:p w14:paraId="36D894B7" w14:textId="77777777" w:rsidR="004752F3" w:rsidRPr="00EB7E7C" w:rsidRDefault="004752F3" w:rsidP="00EE7121">
            <w:pPr>
              <w:spacing w:after="60"/>
              <w:jc w:val="right"/>
              <w:rPr>
                <w:ins w:id="88" w:author="Pooja Kuckreja" w:date="2016-05-27T14:13:00Z"/>
                <w:b/>
              </w:rPr>
            </w:pPr>
            <w:ins w:id="89" w:author="Pooja Kuckreja" w:date="2016-05-27T14:13:00Z">
              <w:r>
                <w:rPr>
                  <w:b/>
                </w:rPr>
                <w:t>Reviewers:</w:t>
              </w:r>
            </w:ins>
          </w:p>
        </w:tc>
        <w:tc>
          <w:tcPr>
            <w:tcW w:w="8435" w:type="dxa"/>
          </w:tcPr>
          <w:p w14:paraId="2DCDFA70" w14:textId="77777777" w:rsidR="004752F3" w:rsidRPr="00EB7E7C" w:rsidRDefault="004752F3" w:rsidP="00EE7121">
            <w:pPr>
              <w:spacing w:after="60"/>
              <w:rPr>
                <w:ins w:id="90" w:author="Pooja Kuckreja" w:date="2016-05-27T14:13:00Z"/>
              </w:rPr>
            </w:pPr>
            <w:ins w:id="91" w:author="Pooja Kuckreja" w:date="2016-05-27T14:13:00Z">
              <w:r>
                <w:t xml:space="preserve">Rahul Bhaskar, Amit </w:t>
              </w:r>
              <w:commentRangeStart w:id="92"/>
              <w:r>
                <w:t>Sikka</w:t>
              </w:r>
              <w:commentRangeEnd w:id="92"/>
              <w:r>
                <w:rPr>
                  <w:rStyle w:val="CommentReference"/>
                  <w:rFonts w:ascii="Times New Roman" w:hAnsi="Times New Roman"/>
                </w:rPr>
                <w:commentReference w:id="92"/>
              </w:r>
            </w:ins>
          </w:p>
        </w:tc>
      </w:tr>
    </w:tbl>
    <w:p w14:paraId="6517806F" w14:textId="77777777" w:rsidR="004752F3" w:rsidRDefault="004752F3" w:rsidP="004752F3">
      <w:pPr>
        <w:rPr>
          <w:ins w:id="93" w:author="Pooja Kuckreja" w:date="2016-05-27T14:13:00Z"/>
        </w:rPr>
      </w:pPr>
    </w:p>
    <w:p w14:paraId="51A71437" w14:textId="77777777" w:rsidR="004752F3" w:rsidRDefault="004752F3" w:rsidP="004752F3">
      <w:pPr>
        <w:rPr>
          <w:ins w:id="94" w:author="Pooja Kuckreja" w:date="2016-05-27T14:13:00Z"/>
          <w:b/>
          <w:sz w:val="28"/>
          <w:szCs w:val="28"/>
        </w:rPr>
      </w:pPr>
      <w:ins w:id="95" w:author="Pooja Kuckreja" w:date="2016-05-27T14:13:00Z">
        <w:r>
          <w:rPr>
            <w:b/>
            <w:sz w:val="28"/>
            <w:szCs w:val="28"/>
          </w:rPr>
          <w:t>Requirement Dependencies</w:t>
        </w:r>
      </w:ins>
    </w:p>
    <w:p w14:paraId="11BF5F6B" w14:textId="77777777" w:rsidR="004752F3" w:rsidRPr="00917B90" w:rsidRDefault="004752F3" w:rsidP="004752F3">
      <w:pPr>
        <w:rPr>
          <w:ins w:id="96" w:author="Pooja Kuckreja" w:date="2016-05-27T14:13:00Z"/>
          <w:i/>
        </w:rPr>
      </w:pPr>
      <w:ins w:id="97" w:author="Pooja Kuckreja" w:date="2016-05-27T14:13:00Z">
        <w:r>
          <w:rPr>
            <w:i/>
          </w:rPr>
          <w:t>Note whether this Requirement has any dependencies with other requirements on the Roadmap.  Either Upstream (item cannot be implemented without dependent features) or Downstream (dependent features cannot be implemented without this requirement).</w:t>
        </w:r>
      </w:ins>
    </w:p>
    <w:p w14:paraId="75BC52C0" w14:textId="77777777" w:rsidR="004752F3" w:rsidRDefault="004752F3" w:rsidP="004752F3">
      <w:pPr>
        <w:rPr>
          <w:ins w:id="98" w:author="Pooja Kuckreja" w:date="2016-05-27T14:13:00Z"/>
          <w:b/>
          <w:sz w:val="28"/>
          <w:szCs w:val="2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0"/>
        <w:gridCol w:w="8298"/>
      </w:tblGrid>
      <w:tr w:rsidR="004752F3" w:rsidRPr="005B4398" w14:paraId="0567F773" w14:textId="77777777" w:rsidTr="00EE7121">
        <w:trPr>
          <w:tblHeader/>
          <w:ins w:id="99" w:author="Pooja Kuckreja" w:date="2016-05-27T14:13:00Z"/>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54BF8982" w14:textId="77777777" w:rsidR="004752F3" w:rsidRDefault="004752F3" w:rsidP="00EE7121">
            <w:pPr>
              <w:pStyle w:val="TableText"/>
              <w:rPr>
                <w:ins w:id="100" w:author="Pooja Kuckreja" w:date="2016-05-27T14:13:00Z"/>
                <w:b/>
                <w:bCs/>
              </w:rPr>
            </w:pPr>
            <w:ins w:id="101" w:author="Pooja Kuckreja" w:date="2016-05-27T14:13:00Z">
              <w:r>
                <w:rPr>
                  <w:b/>
                  <w:bCs/>
                </w:rPr>
                <w:t>Up = U</w:t>
              </w:r>
            </w:ins>
          </w:p>
          <w:p w14:paraId="530B2082" w14:textId="77777777" w:rsidR="004752F3" w:rsidRPr="005B4398" w:rsidRDefault="004752F3" w:rsidP="00EE7121">
            <w:pPr>
              <w:pStyle w:val="TableText"/>
              <w:rPr>
                <w:ins w:id="102" w:author="Pooja Kuckreja" w:date="2016-05-27T14:13:00Z"/>
                <w:b/>
                <w:bCs/>
              </w:rPr>
            </w:pPr>
            <w:ins w:id="103" w:author="Pooja Kuckreja" w:date="2016-05-27T14:13:00Z">
              <w:r>
                <w:rPr>
                  <w:b/>
                  <w:bCs/>
                </w:rPr>
                <w:t>Down = D</w:t>
              </w:r>
            </w:ins>
          </w:p>
        </w:tc>
        <w:tc>
          <w:tcPr>
            <w:tcW w:w="72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CEB04B9" w14:textId="77777777" w:rsidR="004752F3" w:rsidRPr="005B4398" w:rsidRDefault="004752F3" w:rsidP="00EE7121">
            <w:pPr>
              <w:pStyle w:val="TableText"/>
              <w:rPr>
                <w:ins w:id="104" w:author="Pooja Kuckreja" w:date="2016-05-27T14:13:00Z"/>
                <w:b/>
                <w:bCs/>
              </w:rPr>
            </w:pPr>
            <w:proofErr w:type="spellStart"/>
            <w:ins w:id="105" w:author="Pooja Kuckreja" w:date="2016-05-27T14:13:00Z">
              <w:r>
                <w:rPr>
                  <w:b/>
                  <w:bCs/>
                </w:rPr>
                <w:t>Req</w:t>
              </w:r>
              <w:proofErr w:type="spellEnd"/>
              <w:r>
                <w:rPr>
                  <w:b/>
                  <w:bCs/>
                </w:rPr>
                <w:t xml:space="preserve"> #</w:t>
              </w:r>
            </w:ins>
          </w:p>
        </w:tc>
        <w:tc>
          <w:tcPr>
            <w:tcW w:w="8298"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0F2123D2" w14:textId="77777777" w:rsidR="004752F3" w:rsidRDefault="004752F3" w:rsidP="00EE7121">
            <w:pPr>
              <w:pStyle w:val="TableText"/>
              <w:rPr>
                <w:ins w:id="106" w:author="Pooja Kuckreja" w:date="2016-05-27T14:13:00Z"/>
                <w:b/>
                <w:bCs/>
              </w:rPr>
            </w:pPr>
            <w:ins w:id="107" w:author="Pooja Kuckreja" w:date="2016-05-27T14:13:00Z">
              <w:r>
                <w:rPr>
                  <w:b/>
                  <w:bCs/>
                </w:rPr>
                <w:t>Requirement</w:t>
              </w:r>
            </w:ins>
          </w:p>
        </w:tc>
      </w:tr>
      <w:tr w:rsidR="004752F3" w:rsidRPr="00EB7E7C" w14:paraId="16498A10" w14:textId="77777777" w:rsidTr="00EE7121">
        <w:trPr>
          <w:ins w:id="108" w:author="Pooja Kuckreja" w:date="2016-05-27T14:13:00Z"/>
        </w:trPr>
        <w:tc>
          <w:tcPr>
            <w:tcW w:w="1170" w:type="dxa"/>
          </w:tcPr>
          <w:p w14:paraId="008CA72F" w14:textId="77777777" w:rsidR="004752F3" w:rsidRPr="00EB7E7C" w:rsidRDefault="004752F3" w:rsidP="00EE7121">
            <w:pPr>
              <w:rPr>
                <w:ins w:id="109" w:author="Pooja Kuckreja" w:date="2016-05-27T14:13:00Z"/>
              </w:rPr>
            </w:pPr>
          </w:p>
        </w:tc>
        <w:tc>
          <w:tcPr>
            <w:tcW w:w="720" w:type="dxa"/>
          </w:tcPr>
          <w:p w14:paraId="2EF67697" w14:textId="77777777" w:rsidR="004752F3" w:rsidRPr="00EB7E7C" w:rsidRDefault="004752F3" w:rsidP="00EE7121">
            <w:pPr>
              <w:rPr>
                <w:ins w:id="110" w:author="Pooja Kuckreja" w:date="2016-05-27T14:13:00Z"/>
              </w:rPr>
            </w:pPr>
          </w:p>
        </w:tc>
        <w:tc>
          <w:tcPr>
            <w:tcW w:w="8298" w:type="dxa"/>
          </w:tcPr>
          <w:p w14:paraId="40304165" w14:textId="77777777" w:rsidR="004752F3" w:rsidRPr="00EB7E7C" w:rsidRDefault="004752F3" w:rsidP="00EE7121">
            <w:pPr>
              <w:rPr>
                <w:ins w:id="111" w:author="Pooja Kuckreja" w:date="2016-05-27T14:13:00Z"/>
              </w:rPr>
            </w:pPr>
          </w:p>
        </w:tc>
      </w:tr>
      <w:tr w:rsidR="004752F3" w:rsidRPr="00EB7E7C" w14:paraId="0D18CD23" w14:textId="77777777" w:rsidTr="00EE7121">
        <w:trPr>
          <w:ins w:id="112" w:author="Pooja Kuckreja" w:date="2016-05-27T14:13:00Z"/>
        </w:trPr>
        <w:tc>
          <w:tcPr>
            <w:tcW w:w="1170" w:type="dxa"/>
          </w:tcPr>
          <w:p w14:paraId="1E4232D3" w14:textId="77777777" w:rsidR="004752F3" w:rsidRPr="00EB7E7C" w:rsidRDefault="004752F3" w:rsidP="00EE7121">
            <w:pPr>
              <w:rPr>
                <w:ins w:id="113" w:author="Pooja Kuckreja" w:date="2016-05-27T14:13:00Z"/>
              </w:rPr>
            </w:pPr>
          </w:p>
        </w:tc>
        <w:tc>
          <w:tcPr>
            <w:tcW w:w="720" w:type="dxa"/>
          </w:tcPr>
          <w:p w14:paraId="6CA4862B" w14:textId="77777777" w:rsidR="004752F3" w:rsidRPr="00EB7E7C" w:rsidRDefault="004752F3" w:rsidP="00EE7121">
            <w:pPr>
              <w:rPr>
                <w:ins w:id="114" w:author="Pooja Kuckreja" w:date="2016-05-27T14:13:00Z"/>
              </w:rPr>
            </w:pPr>
          </w:p>
        </w:tc>
        <w:tc>
          <w:tcPr>
            <w:tcW w:w="8298" w:type="dxa"/>
          </w:tcPr>
          <w:p w14:paraId="7EBBFE54" w14:textId="77777777" w:rsidR="004752F3" w:rsidRPr="00EB7E7C" w:rsidRDefault="004752F3" w:rsidP="00EE7121">
            <w:pPr>
              <w:rPr>
                <w:ins w:id="115" w:author="Pooja Kuckreja" w:date="2016-05-27T14:13:00Z"/>
              </w:rPr>
            </w:pPr>
          </w:p>
        </w:tc>
      </w:tr>
      <w:tr w:rsidR="004752F3" w:rsidRPr="00EB7E7C" w14:paraId="260BDC5F" w14:textId="77777777" w:rsidTr="00EE7121">
        <w:trPr>
          <w:ins w:id="116" w:author="Pooja Kuckreja" w:date="2016-05-27T14:13:00Z"/>
        </w:trPr>
        <w:tc>
          <w:tcPr>
            <w:tcW w:w="1170" w:type="dxa"/>
          </w:tcPr>
          <w:p w14:paraId="0B826B7E" w14:textId="77777777" w:rsidR="004752F3" w:rsidRPr="00EB7E7C" w:rsidRDefault="004752F3" w:rsidP="00EE7121">
            <w:pPr>
              <w:rPr>
                <w:ins w:id="117" w:author="Pooja Kuckreja" w:date="2016-05-27T14:13:00Z"/>
              </w:rPr>
            </w:pPr>
          </w:p>
        </w:tc>
        <w:tc>
          <w:tcPr>
            <w:tcW w:w="720" w:type="dxa"/>
          </w:tcPr>
          <w:p w14:paraId="256287F5" w14:textId="77777777" w:rsidR="004752F3" w:rsidRPr="00EB7E7C" w:rsidRDefault="004752F3" w:rsidP="00EE7121">
            <w:pPr>
              <w:rPr>
                <w:ins w:id="118" w:author="Pooja Kuckreja" w:date="2016-05-27T14:13:00Z"/>
              </w:rPr>
            </w:pPr>
          </w:p>
        </w:tc>
        <w:tc>
          <w:tcPr>
            <w:tcW w:w="8298" w:type="dxa"/>
          </w:tcPr>
          <w:p w14:paraId="50068AE9" w14:textId="77777777" w:rsidR="004752F3" w:rsidRPr="00EB7E7C" w:rsidRDefault="004752F3" w:rsidP="00EE7121">
            <w:pPr>
              <w:rPr>
                <w:ins w:id="119" w:author="Pooja Kuckreja" w:date="2016-05-27T14:13:00Z"/>
              </w:rPr>
            </w:pPr>
          </w:p>
        </w:tc>
      </w:tr>
    </w:tbl>
    <w:p w14:paraId="3011E62E" w14:textId="77777777" w:rsidR="004752F3" w:rsidRPr="00EB7E7C" w:rsidRDefault="004752F3" w:rsidP="004752F3">
      <w:pPr>
        <w:rPr>
          <w:ins w:id="120" w:author="Pooja Kuckreja" w:date="2016-05-27T14:13:00Z"/>
        </w:rPr>
      </w:pPr>
    </w:p>
    <w:p w14:paraId="39B838FF" w14:textId="77777777" w:rsidR="004752F3" w:rsidRPr="00EB7E7C" w:rsidRDefault="004752F3" w:rsidP="004752F3">
      <w:pPr>
        <w:rPr>
          <w:ins w:id="121" w:author="Pooja Kuckreja" w:date="2016-05-27T14:13:00Z"/>
          <w:b/>
          <w:sz w:val="28"/>
          <w:szCs w:val="28"/>
        </w:rPr>
      </w:pPr>
      <w:ins w:id="122" w:author="Pooja Kuckreja" w:date="2016-05-27T14:13:00Z">
        <w:r w:rsidRPr="00EB7E7C">
          <w:rPr>
            <w:b/>
            <w:sz w:val="28"/>
            <w:szCs w:val="28"/>
          </w:rPr>
          <w:t>Document Objective</w:t>
        </w:r>
      </w:ins>
    </w:p>
    <w:p w14:paraId="6B6F50A5" w14:textId="77777777" w:rsidR="004752F3" w:rsidRPr="007406BE" w:rsidRDefault="004752F3" w:rsidP="004752F3">
      <w:pPr>
        <w:rPr>
          <w:ins w:id="123" w:author="Pooja Kuckreja" w:date="2016-05-27T14:13:00Z"/>
          <w:rFonts w:cs="Arial"/>
          <w:snapToGrid w:val="0"/>
          <w:szCs w:val="20"/>
        </w:rPr>
      </w:pPr>
      <w:ins w:id="124" w:author="Pooja Kuckreja" w:date="2016-05-27T14:13:00Z">
        <w:r w:rsidRPr="007406BE">
          <w:rPr>
            <w:rFonts w:cs="Arial"/>
            <w:snapToGrid w:val="0"/>
            <w:szCs w:val="20"/>
          </w:rPr>
          <w:t xml:space="preserve">The Business Requirements Document (BRD) is a collection of the functional and non-functional requirements for a particular business problem.  The BRD helps organize, clarify, and refine the requirements to solve that business problem and serves as a foundation for building designs and test plans. </w:t>
        </w:r>
      </w:ins>
    </w:p>
    <w:p w14:paraId="2875CB1F" w14:textId="77777777" w:rsidR="004752F3" w:rsidRPr="007406BE" w:rsidRDefault="004752F3" w:rsidP="004752F3">
      <w:pPr>
        <w:rPr>
          <w:ins w:id="125" w:author="Pooja Kuckreja" w:date="2016-05-27T14:13:00Z"/>
          <w:rFonts w:cs="Arial"/>
          <w:snapToGrid w:val="0"/>
          <w:szCs w:val="20"/>
        </w:rPr>
      </w:pPr>
      <w:ins w:id="126" w:author="Pooja Kuckreja" w:date="2016-05-27T14:13:00Z">
        <w:r w:rsidRPr="007406BE">
          <w:rPr>
            <w:rFonts w:cs="Arial"/>
            <w:snapToGrid w:val="0"/>
            <w:szCs w:val="20"/>
          </w:rPr>
          <w:t>Ultimately the BRD provides the lower level requirements that should enable Development to refine the estimates</w:t>
        </w:r>
        <w:r>
          <w:rPr>
            <w:rStyle w:val="CommentReference"/>
            <w:rFonts w:ascii="Times New Roman" w:hAnsi="Times New Roman"/>
          </w:rPr>
          <w:commentReference w:id="127"/>
        </w:r>
        <w:r w:rsidRPr="007406BE">
          <w:rPr>
            <w:rFonts w:cs="Arial"/>
            <w:snapToGrid w:val="0"/>
            <w:szCs w:val="20"/>
          </w:rPr>
          <w:t xml:space="preserve">, and to build a technical design to support the requirements.  </w:t>
        </w:r>
        <w:r>
          <w:rPr>
            <w:rFonts w:cs="Arial"/>
            <w:snapToGrid w:val="0"/>
            <w:szCs w:val="20"/>
          </w:rPr>
          <w:t xml:space="preserve">Sections 1 through 5 are expected to be complete prior to a High Level estimation process. </w:t>
        </w:r>
      </w:ins>
    </w:p>
    <w:p w14:paraId="49FE1D6F" w14:textId="77777777" w:rsidR="004752F3" w:rsidRPr="007406BE" w:rsidRDefault="004752F3" w:rsidP="004752F3">
      <w:pPr>
        <w:rPr>
          <w:ins w:id="128" w:author="Pooja Kuckreja" w:date="2016-05-27T14:13:00Z"/>
          <w:rFonts w:cs="Arial"/>
          <w:szCs w:val="20"/>
        </w:rPr>
      </w:pPr>
    </w:p>
    <w:p w14:paraId="2EC5134D" w14:textId="77777777" w:rsidR="00E436DB" w:rsidRDefault="00E436DB">
      <w:pPr>
        <w:spacing w:before="0"/>
        <w:rPr>
          <w:ins w:id="129" w:author="Pooja Kuckreja" w:date="2016-05-27T14:26:00Z"/>
        </w:rPr>
        <w:pPrChange w:id="130" w:author="Pooja Kuckreja" w:date="2016-05-27T14:25:00Z">
          <w:pPr>
            <w:spacing w:before="60"/>
          </w:pPr>
        </w:pPrChange>
      </w:pPr>
    </w:p>
    <w:p w14:paraId="4B1BC34A" w14:textId="59823DEC" w:rsidR="005561B4" w:rsidRPr="00E90303" w:rsidDel="00E436DB" w:rsidRDefault="00F30788">
      <w:pPr>
        <w:spacing w:before="0"/>
        <w:rPr>
          <w:del w:id="131" w:author="Pooja Kuckreja" w:date="2016-05-27T14:25:00Z"/>
        </w:rPr>
        <w:pPrChange w:id="132" w:author="Pooja Kuckreja" w:date="2016-05-27T14:25:00Z">
          <w:pPr>
            <w:spacing w:before="60"/>
          </w:pPr>
        </w:pPrChange>
      </w:pPr>
      <w:del w:id="133" w:author="Pooja Kuckreja" w:date="2016-05-27T14:25:00Z">
        <w:r w:rsidRPr="00EB7E7C" w:rsidDel="00E436DB">
          <w:br w:type="page"/>
        </w:r>
      </w:del>
    </w:p>
    <w:p w14:paraId="031FDAD5" w14:textId="67BFD654" w:rsidR="001D0080" w:rsidRDefault="001D0080">
      <w:pPr>
        <w:pStyle w:val="Heading1"/>
        <w:tabs>
          <w:tab w:val="clear" w:pos="360"/>
        </w:tabs>
        <w:ind w:left="547" w:hanging="547"/>
        <w:pPrChange w:id="134" w:author="Pooja Kuckreja" w:date="2016-05-27T14:28:00Z">
          <w:pPr>
            <w:pStyle w:val="Heading1"/>
          </w:pPr>
        </w:pPrChange>
      </w:pPr>
      <w:bookmarkStart w:id="135" w:name="_Toc452137325"/>
      <w:r>
        <w:lastRenderedPageBreak/>
        <w:t xml:space="preserve">Requirement </w:t>
      </w:r>
      <w:r w:rsidRPr="001D0080">
        <w:t>Overview</w:t>
      </w:r>
      <w:bookmarkEnd w:id="135"/>
    </w:p>
    <w:p w14:paraId="781AD4E6" w14:textId="77777777" w:rsidR="001D0080" w:rsidRDefault="001D0080" w:rsidP="001D0080">
      <w:pPr>
        <w:rPr>
          <w:i/>
        </w:rPr>
      </w:pPr>
      <w:r w:rsidRPr="00694E9D">
        <w:rPr>
          <w:i/>
        </w:rPr>
        <w:t>Provide an overview of the requirement.</w:t>
      </w:r>
    </w:p>
    <w:p w14:paraId="3AD69079" w14:textId="3FB03A84" w:rsidR="00FC56DA" w:rsidRPr="00937776" w:rsidRDefault="00937776" w:rsidP="00FC56DA">
      <w:r w:rsidRPr="00937776">
        <w:t>There is a requirement of the system which provides a method or facility to the families</w:t>
      </w:r>
      <w:r>
        <w:t xml:space="preserve"> to establish their profile efficiently and manage their profile as and when required. Not only this system should also allow user to </w:t>
      </w:r>
      <w:proofErr w:type="gramStart"/>
      <w:r>
        <w:t>search  child</w:t>
      </w:r>
      <w:proofErr w:type="gramEnd"/>
      <w:r>
        <w:t xml:space="preserve"> care agencies / facilities in nearby location. </w:t>
      </w:r>
      <w:r w:rsidRPr="00937776">
        <w:t xml:space="preserve"> </w:t>
      </w:r>
    </w:p>
    <w:p w14:paraId="7F1A85AB" w14:textId="4C61EEDA" w:rsidR="00DD0EA6" w:rsidRDefault="007C63BD" w:rsidP="007C63BD">
      <w:pPr>
        <w:pStyle w:val="Heading2"/>
      </w:pPr>
      <w:bookmarkStart w:id="136" w:name="_Toc452137326"/>
      <w:r>
        <w:t xml:space="preserve">Current </w:t>
      </w:r>
      <w:del w:id="137" w:author="Rahul Bhaskar" w:date="2016-05-27T04:34:00Z">
        <w:r w:rsidDel="00755CCE">
          <w:delText>System Processes</w:delText>
        </w:r>
      </w:del>
      <w:ins w:id="138" w:author="Rahul Bhaskar" w:date="2016-05-27T04:34:00Z">
        <w:r w:rsidR="00755CCE">
          <w:t>Mode of Operation</w:t>
        </w:r>
      </w:ins>
      <w:bookmarkEnd w:id="136"/>
    </w:p>
    <w:p w14:paraId="1CD41A6B" w14:textId="79082A50" w:rsidR="007C63BD" w:rsidRDefault="007C63BD" w:rsidP="007C63BD">
      <w:pPr>
        <w:rPr>
          <w:i/>
        </w:rPr>
      </w:pPr>
      <w:r>
        <w:rPr>
          <w:i/>
        </w:rPr>
        <w:t xml:space="preserve">To help with a context on </w:t>
      </w:r>
      <w:del w:id="139" w:author="Rahul Bhaskar" w:date="2016-05-27T04:35:00Z">
        <w:r w:rsidDel="00755CCE">
          <w:rPr>
            <w:i/>
          </w:rPr>
          <w:delText>features that are enhancements to current processes and system limitations etc</w:delText>
        </w:r>
      </w:del>
      <w:proofErr w:type="spellStart"/>
      <w:ins w:id="140" w:author="Rahul Bhaskar" w:date="2016-05-27T04:35:00Z">
        <w:r w:rsidR="00755CCE">
          <w:rPr>
            <w:i/>
          </w:rPr>
          <w:t>on</w:t>
        </w:r>
        <w:proofErr w:type="spellEnd"/>
        <w:r w:rsidR="00755CCE">
          <w:rPr>
            <w:i/>
          </w:rPr>
          <w:t xml:space="preserve"> </w:t>
        </w:r>
        <w:commentRangeStart w:id="141"/>
        <w:r w:rsidR="00755CCE">
          <w:rPr>
            <w:i/>
          </w:rPr>
          <w:t>how</w:t>
        </w:r>
        <w:commentRangeEnd w:id="141"/>
        <w:r w:rsidR="00755CCE">
          <w:rPr>
            <w:rStyle w:val="CommentReference"/>
            <w:rFonts w:ascii="Times New Roman" w:hAnsi="Times New Roman"/>
          </w:rPr>
          <w:commentReference w:id="141"/>
        </w:r>
        <w:r w:rsidR="00755CCE">
          <w:rPr>
            <w:i/>
          </w:rPr>
          <w:t xml:space="preserve"> currently the need is </w:t>
        </w:r>
        <w:proofErr w:type="spellStart"/>
        <w:r w:rsidR="00755CCE">
          <w:rPr>
            <w:i/>
          </w:rPr>
          <w:t>fullfilled</w:t>
        </w:r>
      </w:ins>
      <w:proofErr w:type="spellEnd"/>
      <w:r>
        <w:rPr>
          <w:i/>
        </w:rPr>
        <w:t xml:space="preserve">. </w:t>
      </w:r>
    </w:p>
    <w:p w14:paraId="68BF168E" w14:textId="3A6055BE" w:rsidR="00FC56DA" w:rsidRDefault="003E6AFD" w:rsidP="007C63BD">
      <w:pPr>
        <w:rPr>
          <w:ins w:id="142" w:author="Rahul Bhaskar" w:date="2016-05-27T04:34:00Z"/>
        </w:rPr>
      </w:pPr>
      <w:r w:rsidRPr="003E6AFD">
        <w:t xml:space="preserve">In Current mode families who are looking for foster kids have to connect with agencies and child care home facilities offline via email, call or by personal contact. Its somewhere tedious and cumbersome job for them. It may take lot of processing time as well. </w:t>
      </w:r>
    </w:p>
    <w:p w14:paraId="7347AE43" w14:textId="77777777" w:rsidR="00644D9B" w:rsidRDefault="00644D9B" w:rsidP="007C63BD">
      <w:pPr>
        <w:rPr>
          <w:ins w:id="143" w:author="Rahul Bhaskar" w:date="2016-05-27T04:34:00Z"/>
        </w:rPr>
      </w:pPr>
    </w:p>
    <w:p w14:paraId="1CABDDD6" w14:textId="172B34B3" w:rsidR="00644D9B" w:rsidRDefault="00755CCE" w:rsidP="00644D9B">
      <w:pPr>
        <w:pStyle w:val="Heading2"/>
        <w:rPr>
          <w:ins w:id="144" w:author="Rahul Bhaskar" w:date="2016-05-27T04:34:00Z"/>
        </w:rPr>
      </w:pPr>
      <w:bookmarkStart w:id="145" w:name="_Toc452137327"/>
      <w:ins w:id="146" w:author="Rahul Bhaskar" w:date="2016-05-27T04:34:00Z">
        <w:r>
          <w:t>Future Mode of Operation</w:t>
        </w:r>
        <w:bookmarkEnd w:id="145"/>
      </w:ins>
    </w:p>
    <w:p w14:paraId="086A2706" w14:textId="34C6162B" w:rsidR="00644D9B" w:rsidRDefault="00644D9B" w:rsidP="00644D9B">
      <w:pPr>
        <w:rPr>
          <w:ins w:id="147" w:author="Rahul Bhaskar" w:date="2016-05-27T04:34:00Z"/>
          <w:i/>
        </w:rPr>
      </w:pPr>
      <w:ins w:id="148" w:author="Rahul Bhaskar" w:date="2016-05-27T04:34:00Z">
        <w:r>
          <w:rPr>
            <w:i/>
          </w:rPr>
          <w:t>To</w:t>
        </w:r>
        <w:r w:rsidR="00755CCE">
          <w:rPr>
            <w:i/>
          </w:rPr>
          <w:t xml:space="preserve"> help with a context on how needs of users can </w:t>
        </w:r>
      </w:ins>
      <w:ins w:id="149" w:author="Rahul Bhaskar" w:date="2016-05-27T04:36:00Z">
        <w:r w:rsidR="00755CCE">
          <w:rPr>
            <w:i/>
          </w:rPr>
          <w:t>fulfilled</w:t>
        </w:r>
      </w:ins>
      <w:ins w:id="150" w:author="Rahul Bhaskar" w:date="2016-05-27T04:34:00Z">
        <w:r w:rsidR="00755CCE">
          <w:rPr>
            <w:i/>
          </w:rPr>
          <w:t xml:space="preserve"> </w:t>
        </w:r>
      </w:ins>
      <w:ins w:id="151" w:author="Rahul Bhaskar" w:date="2016-05-27T04:36:00Z">
        <w:r w:rsidR="00755CCE">
          <w:rPr>
            <w:i/>
          </w:rPr>
          <w:t xml:space="preserve">in a better and </w:t>
        </w:r>
        <w:commentRangeStart w:id="152"/>
        <w:r w:rsidR="00755CCE">
          <w:rPr>
            <w:i/>
          </w:rPr>
          <w:t>optimized</w:t>
        </w:r>
        <w:commentRangeEnd w:id="152"/>
        <w:r w:rsidR="00755CCE">
          <w:rPr>
            <w:rStyle w:val="CommentReference"/>
            <w:rFonts w:ascii="Times New Roman" w:hAnsi="Times New Roman"/>
          </w:rPr>
          <w:commentReference w:id="152"/>
        </w:r>
        <w:r w:rsidR="00755CCE">
          <w:rPr>
            <w:i/>
          </w:rPr>
          <w:t xml:space="preserve"> </w:t>
        </w:r>
        <w:proofErr w:type="gramStart"/>
        <w:r w:rsidR="00755CCE">
          <w:rPr>
            <w:i/>
          </w:rPr>
          <w:t xml:space="preserve">way </w:t>
        </w:r>
      </w:ins>
      <w:ins w:id="153" w:author="Rahul Bhaskar" w:date="2016-05-27T04:34:00Z">
        <w:r>
          <w:rPr>
            <w:i/>
          </w:rPr>
          <w:t>.</w:t>
        </w:r>
        <w:proofErr w:type="gramEnd"/>
        <w:r>
          <w:rPr>
            <w:i/>
          </w:rPr>
          <w:t xml:space="preserve"> </w:t>
        </w:r>
      </w:ins>
    </w:p>
    <w:p w14:paraId="1FF532D5" w14:textId="30778EBF" w:rsidR="00644D9B" w:rsidRPr="003E6AFD" w:rsidRDefault="00755CCE" w:rsidP="00644D9B">
      <w:ins w:id="154" w:author="Rahul Bhaskar" w:date="2016-05-27T04:36:00Z">
        <w:r>
          <w:t xml:space="preserve">It is desired </w:t>
        </w:r>
      </w:ins>
      <w:ins w:id="155" w:author="Rahul Bhaskar" w:date="2016-05-27T04:37:00Z">
        <w:r>
          <w:t>to build an</w:t>
        </w:r>
      </w:ins>
      <w:ins w:id="156" w:author="Rahul Bhaskar" w:date="2016-05-27T04:36:00Z">
        <w:r>
          <w:t xml:space="preserve"> online portal that </w:t>
        </w:r>
      </w:ins>
      <w:ins w:id="157" w:author="Rahul Bhaskar" w:date="2016-05-27T04:37:00Z">
        <w:r>
          <w:t>facilitates</w:t>
        </w:r>
      </w:ins>
      <w:ins w:id="158" w:author="Rahul Bhaskar" w:date="2016-05-27T04:36:00Z">
        <w:r>
          <w:t xml:space="preserve"> </w:t>
        </w:r>
      </w:ins>
      <w:ins w:id="159" w:author="Rahul Bhaskar" w:date="2016-05-27T04:37:00Z">
        <w:r>
          <w:t xml:space="preserve">families intending to foster and adopt kids </w:t>
        </w:r>
      </w:ins>
      <w:ins w:id="160" w:author="Rahul Bhaskar" w:date="2016-05-27T04:38:00Z">
        <w:r>
          <w:t xml:space="preserve">register their profiles. Upon successful registration of their </w:t>
        </w:r>
        <w:proofErr w:type="gramStart"/>
        <w:r>
          <w:t>profiles ,</w:t>
        </w:r>
        <w:proofErr w:type="gramEnd"/>
        <w:r>
          <w:t xml:space="preserve"> </w:t>
        </w:r>
      </w:ins>
      <w:ins w:id="161" w:author="Rahul Bhaskar" w:date="2016-05-27T04:39:00Z">
        <w:r>
          <w:t>online</w:t>
        </w:r>
      </w:ins>
      <w:ins w:id="162" w:author="Rahul Bhaskar" w:date="2016-05-27T04:38:00Z">
        <w:r>
          <w:t xml:space="preserve"> </w:t>
        </w:r>
      </w:ins>
      <w:ins w:id="163" w:author="Rahul Bhaskar" w:date="2016-05-27T04:39:00Z">
        <w:r>
          <w:t xml:space="preserve">portal would allow them to </w:t>
        </w:r>
      </w:ins>
      <w:ins w:id="164" w:author="Rahul Bhaskar" w:date="2016-05-27T04:40:00Z">
        <w:r>
          <w:t xml:space="preserve">easily </w:t>
        </w:r>
      </w:ins>
      <w:ins w:id="165" w:author="Rahul Bhaskar" w:date="2016-05-27T04:39:00Z">
        <w:r>
          <w:t xml:space="preserve">search </w:t>
        </w:r>
        <w:commentRangeStart w:id="166"/>
        <w:r>
          <w:t>for</w:t>
        </w:r>
      </w:ins>
      <w:commentRangeEnd w:id="166"/>
      <w:ins w:id="167" w:author="Rahul Bhaskar" w:date="2016-05-27T04:41:00Z">
        <w:r w:rsidR="007761A1">
          <w:rPr>
            <w:rStyle w:val="CommentReference"/>
            <w:rFonts w:ascii="Times New Roman" w:hAnsi="Times New Roman"/>
          </w:rPr>
          <w:commentReference w:id="166"/>
        </w:r>
      </w:ins>
      <w:ins w:id="168" w:author="Rahul Bhaskar" w:date="2016-05-27T04:39:00Z">
        <w:r>
          <w:t xml:space="preserve"> </w:t>
        </w:r>
      </w:ins>
      <w:ins w:id="169" w:author="Rahul Bhaskar" w:date="2016-05-27T04:40:00Z">
        <w:r>
          <w:t>children’s needing families and communicate with the children’s caseworkers in a</w:t>
        </w:r>
      </w:ins>
      <w:ins w:id="170" w:author="Rahul Bhaskar" w:date="2016-05-27T04:41:00Z">
        <w:r>
          <w:t>n</w:t>
        </w:r>
      </w:ins>
      <w:ins w:id="171" w:author="Rahul Bhaskar" w:date="2016-05-27T04:40:00Z">
        <w:r>
          <w:t xml:space="preserve"> efficient and </w:t>
        </w:r>
      </w:ins>
      <w:ins w:id="172" w:author="Rahul Bhaskar" w:date="2016-05-27T04:41:00Z">
        <w:r>
          <w:t>optimized</w:t>
        </w:r>
      </w:ins>
      <w:ins w:id="173" w:author="Rahul Bhaskar" w:date="2016-05-27T04:40:00Z">
        <w:r>
          <w:t xml:space="preserve"> </w:t>
        </w:r>
      </w:ins>
      <w:ins w:id="174" w:author="Rahul Bhaskar" w:date="2016-05-27T04:41:00Z">
        <w:r>
          <w:t>manner</w:t>
        </w:r>
      </w:ins>
      <w:ins w:id="175" w:author="Rahul Bhaskar" w:date="2016-05-27T04:38:00Z">
        <w:r>
          <w:t xml:space="preserve"> </w:t>
        </w:r>
      </w:ins>
    </w:p>
    <w:p w14:paraId="4F8B8766" w14:textId="3604B21A" w:rsidR="009268FB" w:rsidRPr="00DD0EA6" w:rsidRDefault="009268FB" w:rsidP="007C63BD">
      <w:pPr>
        <w:pStyle w:val="Heading2"/>
      </w:pPr>
      <w:bookmarkStart w:id="176" w:name="_Toc452137328"/>
      <w:r w:rsidRPr="00DD0EA6">
        <w:t>Related Documents</w:t>
      </w:r>
      <w:r w:rsidR="00863CCA" w:rsidRPr="00DD0EA6">
        <w:t>/Feature</w:t>
      </w:r>
      <w:bookmarkEnd w:id="176"/>
    </w:p>
    <w:p w14:paraId="51525FDF" w14:textId="1181BA58" w:rsidR="007406BE" w:rsidRPr="004669D8" w:rsidRDefault="00863CCA" w:rsidP="00863CCA">
      <w:pPr>
        <w:rPr>
          <w:i/>
        </w:rPr>
      </w:pPr>
      <w:r w:rsidRPr="00E60B20">
        <w:rPr>
          <w:i/>
        </w:rPr>
        <w:t>Are there other features being develo</w:t>
      </w:r>
      <w:r w:rsidR="00E60B20" w:rsidRPr="00E60B20">
        <w:rPr>
          <w:i/>
        </w:rPr>
        <w:t>ped in this release that</w:t>
      </w:r>
      <w:r w:rsidR="00132B9F">
        <w:rPr>
          <w:i/>
        </w:rPr>
        <w:t xml:space="preserve"> the</w:t>
      </w:r>
      <w:r w:rsidR="00E60B20" w:rsidRPr="00E60B20">
        <w:rPr>
          <w:i/>
        </w:rPr>
        <w:t xml:space="preserve"> Development</w:t>
      </w:r>
      <w:r w:rsidR="00287DEF">
        <w:rPr>
          <w:i/>
        </w:rPr>
        <w:t xml:space="preserve"> team</w:t>
      </w:r>
      <w:r w:rsidR="00E60B20" w:rsidRPr="00E60B20">
        <w:rPr>
          <w:i/>
        </w:rPr>
        <w:t xml:space="preserve"> should be aware of when building this feature?  </w:t>
      </w:r>
      <w:r w:rsidR="00132B9F">
        <w:rPr>
          <w:i/>
        </w:rPr>
        <w:t xml:space="preserve">For example, if multiple enhancements impact the same screen, that should be noted.  </w:t>
      </w:r>
    </w:p>
    <w:p w14:paraId="6034D410" w14:textId="77777777" w:rsidR="007033C1" w:rsidRPr="00E91692" w:rsidRDefault="007033C1" w:rsidP="007033C1">
      <w:pPr>
        <w:pStyle w:val="NoSpacing"/>
        <w:rPr>
          <w:color w:val="FF0000"/>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8910"/>
      </w:tblGrid>
      <w:tr w:rsidR="007406BE" w:rsidRPr="005B4398" w14:paraId="7D9C83E8" w14:textId="77777777" w:rsidTr="007406BE">
        <w:trPr>
          <w:tblHeader/>
        </w:trPr>
        <w:tc>
          <w:tcPr>
            <w:tcW w:w="117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5B852C9" w14:textId="77777777" w:rsidR="007406BE" w:rsidRPr="005B4398" w:rsidRDefault="007406BE" w:rsidP="005B4398">
            <w:pPr>
              <w:pStyle w:val="TableText"/>
              <w:rPr>
                <w:b/>
                <w:bCs/>
              </w:rPr>
            </w:pPr>
            <w:r>
              <w:rPr>
                <w:b/>
                <w:bCs/>
              </w:rPr>
              <w:t>Ref #</w:t>
            </w:r>
          </w:p>
        </w:tc>
        <w:tc>
          <w:tcPr>
            <w:tcW w:w="8910" w:type="dxa"/>
            <w:tcBorders>
              <w:top w:val="single" w:sz="4" w:space="0" w:color="000080"/>
              <w:left w:val="single" w:sz="4" w:space="0" w:color="000080"/>
              <w:bottom w:val="single" w:sz="4" w:space="0" w:color="000080"/>
              <w:right w:val="single" w:sz="4" w:space="0" w:color="000080"/>
              <w:tl2br w:val="nil"/>
              <w:tr2bl w:val="nil"/>
            </w:tcBorders>
            <w:shd w:val="clear" w:color="auto" w:fill="002060"/>
          </w:tcPr>
          <w:p w14:paraId="6B4CD537" w14:textId="77777777" w:rsidR="007406BE" w:rsidRPr="005B4398" w:rsidRDefault="007406BE" w:rsidP="005B4398">
            <w:pPr>
              <w:pStyle w:val="TableText"/>
              <w:rPr>
                <w:b/>
                <w:bCs/>
              </w:rPr>
            </w:pPr>
            <w:r>
              <w:rPr>
                <w:b/>
                <w:bCs/>
              </w:rPr>
              <w:t>Feature</w:t>
            </w:r>
          </w:p>
        </w:tc>
      </w:tr>
      <w:tr w:rsidR="007406BE" w:rsidRPr="00EB7E7C" w14:paraId="4C1D4F8C" w14:textId="77777777" w:rsidTr="007406BE">
        <w:tc>
          <w:tcPr>
            <w:tcW w:w="1170" w:type="dxa"/>
          </w:tcPr>
          <w:p w14:paraId="787D4EE4" w14:textId="77777777" w:rsidR="007406BE" w:rsidRPr="00EB7E7C" w:rsidRDefault="007406BE" w:rsidP="009268FB"/>
        </w:tc>
        <w:tc>
          <w:tcPr>
            <w:tcW w:w="8910" w:type="dxa"/>
          </w:tcPr>
          <w:p w14:paraId="7A488B84" w14:textId="77777777" w:rsidR="007406BE" w:rsidRPr="00EB7E7C" w:rsidRDefault="007406BE" w:rsidP="009268FB"/>
        </w:tc>
      </w:tr>
      <w:tr w:rsidR="007406BE" w:rsidRPr="00EB7E7C" w14:paraId="17F85FFC" w14:textId="77777777" w:rsidTr="007406BE">
        <w:tc>
          <w:tcPr>
            <w:tcW w:w="1170" w:type="dxa"/>
          </w:tcPr>
          <w:p w14:paraId="1B818CCC" w14:textId="77777777" w:rsidR="007406BE" w:rsidRPr="00EB7E7C" w:rsidRDefault="007406BE" w:rsidP="009268FB"/>
        </w:tc>
        <w:tc>
          <w:tcPr>
            <w:tcW w:w="8910" w:type="dxa"/>
          </w:tcPr>
          <w:p w14:paraId="540326E7" w14:textId="77777777" w:rsidR="007406BE" w:rsidRPr="00EB7E7C" w:rsidRDefault="007406BE" w:rsidP="009268FB"/>
        </w:tc>
      </w:tr>
      <w:tr w:rsidR="007406BE" w:rsidRPr="00EB7E7C" w14:paraId="5DC1CF5B" w14:textId="77777777" w:rsidTr="007406BE">
        <w:tc>
          <w:tcPr>
            <w:tcW w:w="1170" w:type="dxa"/>
          </w:tcPr>
          <w:p w14:paraId="2E8707E3" w14:textId="77777777" w:rsidR="007406BE" w:rsidRPr="00EB7E7C" w:rsidRDefault="007406BE" w:rsidP="009268FB"/>
        </w:tc>
        <w:tc>
          <w:tcPr>
            <w:tcW w:w="8910" w:type="dxa"/>
          </w:tcPr>
          <w:p w14:paraId="0D4651EE" w14:textId="77777777" w:rsidR="007406BE" w:rsidRPr="00EB7E7C" w:rsidRDefault="007406BE" w:rsidP="009268FB"/>
        </w:tc>
      </w:tr>
    </w:tbl>
    <w:p w14:paraId="6F3CC33A" w14:textId="77777777" w:rsidR="005A53ED" w:rsidRPr="00EB7E7C" w:rsidRDefault="005A53ED">
      <w:r w:rsidRPr="00EB7E7C">
        <w:br w:type="page"/>
      </w:r>
    </w:p>
    <w:p w14:paraId="091A7ADD" w14:textId="2722DF53" w:rsidR="007D2972" w:rsidRDefault="00EC1B6E" w:rsidP="00E90303">
      <w:pPr>
        <w:pStyle w:val="Heading1"/>
      </w:pPr>
      <w:bookmarkStart w:id="177" w:name="_Toc131403528"/>
      <w:bookmarkStart w:id="178" w:name="_Toc123610857"/>
      <w:bookmarkStart w:id="179" w:name="_Toc159662601"/>
      <w:bookmarkStart w:id="180" w:name="_Toc452137329"/>
      <w:r>
        <w:lastRenderedPageBreak/>
        <w:t>Storyboard Use</w:t>
      </w:r>
      <w:r w:rsidR="00C37FAB">
        <w:t>r Story</w:t>
      </w:r>
      <w:bookmarkEnd w:id="180"/>
    </w:p>
    <w:p w14:paraId="57E82E40" w14:textId="77777777" w:rsidR="004B1C70" w:rsidRDefault="003062F5" w:rsidP="004B1C70">
      <w:pPr>
        <w:rPr>
          <w:i/>
        </w:rPr>
      </w:pPr>
      <w:r w:rsidRPr="007406BE">
        <w:rPr>
          <w:i/>
        </w:rPr>
        <w:t>Explain how the new feature</w:t>
      </w:r>
      <w:r w:rsidR="00164202" w:rsidRPr="007406BE">
        <w:rPr>
          <w:i/>
        </w:rPr>
        <w:t xml:space="preserve"> fits within the business process.  Explain via flowchart or step by step process.</w:t>
      </w:r>
    </w:p>
    <w:p w14:paraId="3A8524ED" w14:textId="4B8EFF27" w:rsidR="004453C6" w:rsidRDefault="00CC2D8F" w:rsidP="00C10244">
      <w:pPr>
        <w:rPr>
          <w:i/>
        </w:rPr>
      </w:pPr>
      <w:r>
        <w:rPr>
          <w:i/>
        </w:rPr>
        <w:t xml:space="preserve">Samantha wants to adopt a child or become foster </w:t>
      </w:r>
      <w:proofErr w:type="spellStart"/>
      <w:r w:rsidR="00C37FAB">
        <w:rPr>
          <w:i/>
        </w:rPr>
        <w:t>parent</w:t>
      </w:r>
      <w:r>
        <w:rPr>
          <w:i/>
        </w:rPr>
        <w:t>.</w:t>
      </w:r>
      <w:del w:id="181" w:author="Rahul Bhaskar" w:date="2016-05-27T03:59:00Z">
        <w:r w:rsidDel="00FD6D58">
          <w:rPr>
            <w:i/>
          </w:rPr>
          <w:delText xml:space="preserve"> </w:delText>
        </w:r>
        <w:r w:rsidR="00C10244" w:rsidDel="00FD6D58">
          <w:rPr>
            <w:i/>
          </w:rPr>
          <w:delText xml:space="preserve"> </w:delText>
        </w:r>
      </w:del>
      <w:r w:rsidR="00C10244">
        <w:rPr>
          <w:i/>
        </w:rPr>
        <w:t>Through</w:t>
      </w:r>
      <w:proofErr w:type="spellEnd"/>
      <w:r w:rsidR="00C10244">
        <w:rPr>
          <w:i/>
        </w:rPr>
        <w:t xml:space="preserve"> the portal she can establish and manage </w:t>
      </w:r>
      <w:commentRangeStart w:id="182"/>
      <w:proofErr w:type="spellStart"/>
      <w:ins w:id="183" w:author="Rahul Bhaskar" w:date="2016-05-27T03:59:00Z">
        <w:r w:rsidR="00FD6D58">
          <w:rPr>
            <w:i/>
          </w:rPr>
          <w:t>h</w:t>
        </w:r>
      </w:ins>
      <w:ins w:id="184" w:author="Rahul Bhaskar" w:date="2016-05-27T04:07:00Z">
        <w:r w:rsidR="004B37FB" w:rsidRPr="004B37FB">
          <w:rPr>
            <w:i/>
          </w:rPr>
          <w:t>mailto:rajesh.kolachana@agreeya.com</w:t>
        </w:r>
      </w:ins>
      <w:ins w:id="185" w:author="Rahul Bhaskar" w:date="2016-05-27T03:59:00Z">
        <w:r w:rsidR="00FD6D58">
          <w:rPr>
            <w:i/>
          </w:rPr>
          <w:t>er</w:t>
        </w:r>
        <w:commentRangeEnd w:id="182"/>
        <w:proofErr w:type="spellEnd"/>
        <w:r w:rsidR="00FD6D58">
          <w:rPr>
            <w:rStyle w:val="CommentReference"/>
            <w:rFonts w:ascii="Times New Roman" w:hAnsi="Times New Roman"/>
          </w:rPr>
          <w:commentReference w:id="182"/>
        </w:r>
        <w:r w:rsidR="00FD6D58">
          <w:rPr>
            <w:i/>
          </w:rPr>
          <w:t xml:space="preserve"> </w:t>
        </w:r>
      </w:ins>
      <w:r w:rsidR="000719D6">
        <w:rPr>
          <w:i/>
        </w:rPr>
        <w:t>family’s</w:t>
      </w:r>
      <w:r w:rsidR="00C10244">
        <w:rPr>
          <w:i/>
        </w:rPr>
        <w:t xml:space="preserve"> profile</w:t>
      </w:r>
      <w:ins w:id="186" w:author="Rahul Bhaskar" w:date="2016-05-27T04:00:00Z">
        <w:r w:rsidR="00FD6D58">
          <w:rPr>
            <w:i/>
          </w:rPr>
          <w:t xml:space="preserve"> so that she and her </w:t>
        </w:r>
        <w:proofErr w:type="gramStart"/>
        <w:r w:rsidR="00FD6D58">
          <w:rPr>
            <w:i/>
          </w:rPr>
          <w:t>family  can</w:t>
        </w:r>
        <w:proofErr w:type="gramEnd"/>
        <w:r w:rsidR="00FD6D58">
          <w:rPr>
            <w:i/>
          </w:rPr>
          <w:t xml:space="preserve"> connect with children’s caseworkers</w:t>
        </w:r>
      </w:ins>
      <w:ins w:id="187" w:author="Rahul Bhaskar" w:date="2016-05-27T04:01:00Z">
        <w:r w:rsidR="00FD6D58">
          <w:rPr>
            <w:i/>
          </w:rPr>
          <w:t xml:space="preserve"> easily</w:t>
        </w:r>
      </w:ins>
      <w:ins w:id="188" w:author="Rahul Bhaskar" w:date="2016-05-27T04:00:00Z">
        <w:r w:rsidR="00FD6D58">
          <w:rPr>
            <w:i/>
          </w:rPr>
          <w:t xml:space="preserve"> </w:t>
        </w:r>
      </w:ins>
      <w:r w:rsidR="00C10244">
        <w:rPr>
          <w:i/>
        </w:rPr>
        <w:t xml:space="preserve">. </w:t>
      </w:r>
      <w:proofErr w:type="spellStart"/>
      <w:ins w:id="189" w:author="Rahul Bhaskar" w:date="2016-05-27T04:07:00Z">
        <w:r w:rsidR="004B37FB">
          <w:rPr>
            <w:i/>
          </w:rPr>
          <w:t>Ideally,</w:t>
        </w:r>
      </w:ins>
      <w:ins w:id="190" w:author="Rahul Bhaskar" w:date="2016-05-27T04:02:00Z">
        <w:r w:rsidR="00FD6D58">
          <w:rPr>
            <w:i/>
          </w:rPr>
          <w:t>Children’s</w:t>
        </w:r>
        <w:proofErr w:type="spellEnd"/>
        <w:r w:rsidR="00FD6D58">
          <w:rPr>
            <w:i/>
          </w:rPr>
          <w:t xml:space="preserve"> caseworkers </w:t>
        </w:r>
      </w:ins>
      <w:ins w:id="191" w:author="Rahul Bhaskar" w:date="2016-05-27T04:03:00Z">
        <w:r w:rsidR="00FD6D58">
          <w:rPr>
            <w:i/>
          </w:rPr>
          <w:t>search/</w:t>
        </w:r>
      </w:ins>
      <w:ins w:id="192" w:author="Rahul Bhaskar" w:date="2016-05-27T04:02:00Z">
        <w:r w:rsidR="00FD6D58">
          <w:rPr>
            <w:i/>
          </w:rPr>
          <w:t>look through</w:t>
        </w:r>
      </w:ins>
      <w:ins w:id="193" w:author="Rahul Bhaskar" w:date="2016-05-27T04:03:00Z">
        <w:r w:rsidR="004B37FB">
          <w:rPr>
            <w:i/>
          </w:rPr>
          <w:t xml:space="preserve"> such family profiles </w:t>
        </w:r>
      </w:ins>
      <w:ins w:id="194" w:author="Rahul Bhaskar" w:date="2016-05-27T04:06:00Z">
        <w:r w:rsidR="004B37FB">
          <w:rPr>
            <w:i/>
          </w:rPr>
          <w:t>which have matching preferences with the characteristics of children needing families</w:t>
        </w:r>
      </w:ins>
      <w:ins w:id="195" w:author="Rahul Bhaskar" w:date="2016-05-27T04:03:00Z">
        <w:r w:rsidR="004B37FB">
          <w:rPr>
            <w:i/>
          </w:rPr>
          <w:t xml:space="preserve"> </w:t>
        </w:r>
      </w:ins>
      <w:ins w:id="196" w:author="Rahul Bhaskar" w:date="2016-05-27T04:02:00Z">
        <w:r w:rsidR="00FD6D58">
          <w:rPr>
            <w:i/>
          </w:rPr>
          <w:t xml:space="preserve"> </w:t>
        </w:r>
      </w:ins>
      <w:r w:rsidR="00C10244">
        <w:rPr>
          <w:i/>
        </w:rPr>
        <w:t xml:space="preserve"> Additiona</w:t>
      </w:r>
      <w:r w:rsidR="000719D6">
        <w:rPr>
          <w:i/>
        </w:rPr>
        <w:t>l</w:t>
      </w:r>
      <w:r w:rsidR="00C10244">
        <w:rPr>
          <w:i/>
        </w:rPr>
        <w:t xml:space="preserve">ly the portal will </w:t>
      </w:r>
      <w:r w:rsidR="000719D6">
        <w:rPr>
          <w:i/>
        </w:rPr>
        <w:t xml:space="preserve">facilitate </w:t>
      </w:r>
      <w:ins w:id="197" w:author="Rahul Bhaskar" w:date="2016-05-27T04:08:00Z">
        <w:r w:rsidR="004B37FB">
          <w:rPr>
            <w:i/>
          </w:rPr>
          <w:t xml:space="preserve">parents of foster kids </w:t>
        </w:r>
      </w:ins>
      <w:del w:id="198" w:author="Rahul Bhaskar" w:date="2016-05-27T04:08:00Z">
        <w:r w:rsidR="000719D6" w:rsidDel="004B37FB">
          <w:rPr>
            <w:i/>
          </w:rPr>
          <w:delText>functionality</w:delText>
        </w:r>
      </w:del>
      <w:r w:rsidR="00C10244">
        <w:rPr>
          <w:i/>
        </w:rPr>
        <w:t xml:space="preserve"> </w:t>
      </w:r>
      <w:r w:rsidR="000719D6">
        <w:rPr>
          <w:i/>
        </w:rPr>
        <w:t xml:space="preserve">to search </w:t>
      </w:r>
      <w:ins w:id="199" w:author="Rahul Bhaskar" w:date="2016-05-27T04:08:00Z">
        <w:r w:rsidR="004B37FB">
          <w:rPr>
            <w:i/>
          </w:rPr>
          <w:t xml:space="preserve">and view </w:t>
        </w:r>
      </w:ins>
      <w:r w:rsidR="000719D6">
        <w:rPr>
          <w:i/>
        </w:rPr>
        <w:t xml:space="preserve">the </w:t>
      </w:r>
      <w:del w:id="200" w:author="Rahul Bhaskar" w:date="2016-05-27T04:08:00Z">
        <w:r w:rsidR="000719D6" w:rsidDel="004B37FB">
          <w:rPr>
            <w:i/>
          </w:rPr>
          <w:delText xml:space="preserve">nearby </w:delText>
        </w:r>
      </w:del>
      <w:r w:rsidR="000719D6">
        <w:rPr>
          <w:i/>
        </w:rPr>
        <w:t>child care residential facilit</w:t>
      </w:r>
      <w:ins w:id="201" w:author="Rahul Bhaskar" w:date="2016-05-27T04:09:00Z">
        <w:r w:rsidR="004B37FB">
          <w:rPr>
            <w:i/>
          </w:rPr>
          <w:t xml:space="preserve">ies and foster care agencies </w:t>
        </w:r>
      </w:ins>
      <w:del w:id="202" w:author="Rahul Bhaskar" w:date="2016-05-27T04:09:00Z">
        <w:r w:rsidR="000719D6" w:rsidDel="004B37FB">
          <w:rPr>
            <w:i/>
          </w:rPr>
          <w:delText>y</w:delText>
        </w:r>
      </w:del>
      <w:r w:rsidR="000719D6">
        <w:rPr>
          <w:i/>
        </w:rPr>
        <w:t xml:space="preserve"> in </w:t>
      </w:r>
      <w:ins w:id="203" w:author="Rahul Bhaskar" w:date="2016-05-27T04:08:00Z">
        <w:r w:rsidR="004B37FB">
          <w:rPr>
            <w:i/>
          </w:rPr>
          <w:t xml:space="preserve">their </w:t>
        </w:r>
      </w:ins>
      <w:r w:rsidR="000719D6">
        <w:rPr>
          <w:i/>
        </w:rPr>
        <w:t xml:space="preserve">neighborhood. Samantha </w:t>
      </w:r>
      <w:ins w:id="204" w:author="Rahul Bhaskar" w:date="2016-05-27T04:09:00Z">
        <w:r w:rsidR="004B37FB">
          <w:rPr>
            <w:i/>
          </w:rPr>
          <w:t xml:space="preserve">can </w:t>
        </w:r>
      </w:ins>
      <w:r w:rsidR="000719D6">
        <w:rPr>
          <w:i/>
        </w:rPr>
        <w:t>contact</w:t>
      </w:r>
      <w:del w:id="205" w:author="Rahul Bhaskar" w:date="2016-05-27T04:09:00Z">
        <w:r w:rsidR="000719D6" w:rsidDel="004B37FB">
          <w:rPr>
            <w:i/>
          </w:rPr>
          <w:delText>s</w:delText>
        </w:r>
      </w:del>
      <w:ins w:id="206" w:author="Rahul Bhaskar" w:date="2016-05-27T04:09:00Z">
        <w:r w:rsidR="004B37FB">
          <w:rPr>
            <w:i/>
          </w:rPr>
          <w:t xml:space="preserve"> and communicate with case workers using a </w:t>
        </w:r>
        <w:commentRangeStart w:id="207"/>
        <w:r w:rsidR="004B37FB">
          <w:rPr>
            <w:i/>
          </w:rPr>
          <w:t>private</w:t>
        </w:r>
      </w:ins>
      <w:commentRangeEnd w:id="207"/>
      <w:ins w:id="208" w:author="Rahul Bhaskar" w:date="2016-05-27T04:12:00Z">
        <w:r w:rsidR="004B37FB">
          <w:rPr>
            <w:rStyle w:val="CommentReference"/>
            <w:rFonts w:ascii="Times New Roman" w:hAnsi="Times New Roman"/>
          </w:rPr>
          <w:commentReference w:id="207"/>
        </w:r>
      </w:ins>
      <w:ins w:id="209" w:author="Rahul Bhaskar" w:date="2016-05-27T04:09:00Z">
        <w:r w:rsidR="004B37FB">
          <w:rPr>
            <w:i/>
          </w:rPr>
          <w:t xml:space="preserve"> mailbox available on the portal</w:t>
        </w:r>
      </w:ins>
      <w:del w:id="210" w:author="Rahul Bhaskar" w:date="2016-05-27T04:10:00Z">
        <w:r w:rsidR="000719D6" w:rsidDel="004B37FB">
          <w:rPr>
            <w:i/>
          </w:rPr>
          <w:delText xml:space="preserve"> with any one of them in her privat</w:delText>
        </w:r>
        <w:r w:rsidR="007112A2" w:rsidDel="004B37FB">
          <w:rPr>
            <w:i/>
          </w:rPr>
          <w:delText>e mailbox</w:delText>
        </w:r>
      </w:del>
      <w:r w:rsidR="007112A2">
        <w:rPr>
          <w:i/>
        </w:rPr>
        <w:t>.</w:t>
      </w:r>
    </w:p>
    <w:p w14:paraId="2875CE13" w14:textId="47DA0D78" w:rsidR="004453C6" w:rsidRDefault="0069584D" w:rsidP="004453C6">
      <w:pPr>
        <w:pStyle w:val="Heading1"/>
      </w:pPr>
      <w:r>
        <w:rPr>
          <w:i/>
        </w:rPr>
        <w:t xml:space="preserve"> </w:t>
      </w:r>
      <w:bookmarkStart w:id="211" w:name="_Toc452137330"/>
      <w:bookmarkEnd w:id="177"/>
      <w:r w:rsidR="004453C6">
        <w:t>Functional Requirements</w:t>
      </w:r>
      <w:bookmarkEnd w:id="211"/>
    </w:p>
    <w:p w14:paraId="44A54FBA" w14:textId="40553C66" w:rsidR="007D2972" w:rsidRDefault="007D2972" w:rsidP="00C10244"/>
    <w:p w14:paraId="64D25CF4" w14:textId="3D841477" w:rsidR="008C1FA0" w:rsidRDefault="008C1FA0" w:rsidP="00164202">
      <w:pPr>
        <w:rPr>
          <w:i/>
        </w:rPr>
      </w:pPr>
      <w:r w:rsidRPr="007406BE">
        <w:rPr>
          <w:i/>
        </w:rPr>
        <w:t>E</w:t>
      </w:r>
      <w:r w:rsidR="00920AF1">
        <w:rPr>
          <w:i/>
        </w:rPr>
        <w:t>xplain how the requirements</w:t>
      </w:r>
      <w:r w:rsidRPr="007406BE">
        <w:rPr>
          <w:i/>
        </w:rPr>
        <w:t xml:space="preserve"> will</w:t>
      </w:r>
      <w:r w:rsidR="00920AF1">
        <w:rPr>
          <w:i/>
        </w:rPr>
        <w:t xml:space="preserve"> be incorporated in the </w:t>
      </w:r>
      <w:r w:rsidR="007112A2">
        <w:rPr>
          <w:i/>
        </w:rPr>
        <w:t>application</w:t>
      </w:r>
      <w:r w:rsidR="007112A2" w:rsidRPr="007406BE">
        <w:rPr>
          <w:i/>
        </w:rPr>
        <w:t xml:space="preserve"> this</w:t>
      </w:r>
      <w:r w:rsidRPr="007406BE">
        <w:rPr>
          <w:i/>
        </w:rPr>
        <w:t xml:space="preserve"> could include screen mockups</w:t>
      </w:r>
      <w:r w:rsidR="008C79F2">
        <w:rPr>
          <w:i/>
        </w:rPr>
        <w:t>.</w:t>
      </w:r>
    </w:p>
    <w:p w14:paraId="0D0F9EA6" w14:textId="37CECFA8" w:rsidR="0006287A" w:rsidRDefault="0006287A" w:rsidP="00164202">
      <w:pPr>
        <w:rPr>
          <w:i/>
        </w:rPr>
      </w:pPr>
      <w:r>
        <w:rPr>
          <w:i/>
        </w:rPr>
        <w:t xml:space="preserve">The requirements based on discussion with </w:t>
      </w:r>
      <w:commentRangeStart w:id="212"/>
      <w:r>
        <w:rPr>
          <w:i/>
        </w:rPr>
        <w:t>p</w:t>
      </w:r>
      <w:del w:id="213" w:author="Rahul Bhaskar" w:date="2016-05-27T04:10:00Z">
        <w:r w:rsidDel="004B37FB">
          <w:rPr>
            <w:i/>
          </w:rPr>
          <w:delText>e</w:delText>
        </w:r>
      </w:del>
      <w:r>
        <w:rPr>
          <w:i/>
        </w:rPr>
        <w:t>r</w:t>
      </w:r>
      <w:ins w:id="214" w:author="Rahul Bhaskar" w:date="2016-05-27T04:10:00Z">
        <w:r w:rsidR="004B37FB">
          <w:rPr>
            <w:i/>
          </w:rPr>
          <w:t>o</w:t>
        </w:r>
      </w:ins>
      <w:r>
        <w:rPr>
          <w:i/>
        </w:rPr>
        <w:t>spective</w:t>
      </w:r>
      <w:commentRangeEnd w:id="212"/>
      <w:r w:rsidR="004B37FB">
        <w:rPr>
          <w:rStyle w:val="CommentReference"/>
          <w:rFonts w:ascii="Times New Roman" w:hAnsi="Times New Roman"/>
        </w:rPr>
        <w:commentReference w:id="212"/>
      </w:r>
      <w:r>
        <w:rPr>
          <w:i/>
        </w:rPr>
        <w:t xml:space="preserve"> users are </w:t>
      </w:r>
      <w:ins w:id="215" w:author="Rahul Bhaskar" w:date="2016-05-27T04:11:00Z">
        <w:r w:rsidR="004B37FB">
          <w:rPr>
            <w:i/>
          </w:rPr>
          <w:t xml:space="preserve">collated and </w:t>
        </w:r>
      </w:ins>
      <w:r>
        <w:rPr>
          <w:i/>
        </w:rPr>
        <w:t xml:space="preserve">ranked </w:t>
      </w:r>
      <w:del w:id="216" w:author="Rahul Bhaskar" w:date="2016-05-27T04:11:00Z">
        <w:r w:rsidDel="004B37FB">
          <w:rPr>
            <w:i/>
          </w:rPr>
          <w:delText xml:space="preserve">based </w:delText>
        </w:r>
      </w:del>
      <w:ins w:id="217" w:author="Rahul Bhaskar" w:date="2016-05-27T04:11:00Z">
        <w:r w:rsidR="004B37FB">
          <w:rPr>
            <w:i/>
          </w:rPr>
          <w:t>using the</w:t>
        </w:r>
      </w:ins>
      <w:del w:id="218" w:author="Rahul Bhaskar" w:date="2016-05-27T04:11:00Z">
        <w:r w:rsidDel="004B37FB">
          <w:rPr>
            <w:i/>
          </w:rPr>
          <w:delText>on the</w:delText>
        </w:r>
      </w:del>
      <w:r>
        <w:rPr>
          <w:i/>
        </w:rPr>
        <w:t xml:space="preserve"> </w:t>
      </w:r>
      <w:proofErr w:type="spellStart"/>
      <w:r w:rsidRPr="0006287A">
        <w:rPr>
          <w:b/>
          <w:i/>
        </w:rPr>
        <w:t>MoSCoW</w:t>
      </w:r>
      <w:proofErr w:type="spellEnd"/>
      <w:r>
        <w:rPr>
          <w:b/>
          <w:i/>
        </w:rPr>
        <w:t xml:space="preserve"> </w:t>
      </w:r>
      <w:del w:id="219" w:author="Rahul Bhaskar" w:date="2016-05-27T04:11:00Z">
        <w:r w:rsidDel="004B37FB">
          <w:rPr>
            <w:b/>
            <w:i/>
          </w:rPr>
          <w:delText>Standards</w:delText>
        </w:r>
      </w:del>
      <w:ins w:id="220" w:author="Rahul Bhaskar" w:date="2016-05-27T04:11:00Z">
        <w:r w:rsidR="004B37FB">
          <w:rPr>
            <w:b/>
            <w:i/>
          </w:rPr>
          <w:t>ranking technique</w:t>
        </w:r>
      </w:ins>
    </w:p>
    <w:p w14:paraId="4BBFC253" w14:textId="14013753" w:rsidR="00885ACB" w:rsidRDefault="00885ACB" w:rsidP="00164202">
      <w:pPr>
        <w:rPr>
          <w:ins w:id="221" w:author="Rahul Bhaskar" w:date="2016-05-27T04:12:00Z"/>
          <w:i/>
        </w:rPr>
      </w:pPr>
      <w:r w:rsidRPr="007112A2">
        <w:rPr>
          <w:b/>
          <w:i/>
        </w:rPr>
        <w:t>Requirement 1</w:t>
      </w:r>
      <w:r>
        <w:rPr>
          <w:i/>
        </w:rPr>
        <w:t xml:space="preserve">: </w:t>
      </w:r>
      <w:commentRangeStart w:id="222"/>
      <w:ins w:id="223" w:author="Rahul Bhaskar" w:date="2016-05-27T04:11:00Z">
        <w:r w:rsidR="004B37FB">
          <w:rPr>
            <w:i/>
          </w:rPr>
          <w:t>Create</w:t>
        </w:r>
        <w:commentRangeEnd w:id="222"/>
        <w:r w:rsidR="004B37FB">
          <w:rPr>
            <w:rStyle w:val="CommentReference"/>
            <w:rFonts w:ascii="Times New Roman" w:hAnsi="Times New Roman"/>
          </w:rPr>
          <w:commentReference w:id="222"/>
        </w:r>
        <w:r w:rsidR="004B37FB">
          <w:rPr>
            <w:i/>
          </w:rPr>
          <w:t>/</w:t>
        </w:r>
      </w:ins>
      <w:r>
        <w:rPr>
          <w:i/>
        </w:rPr>
        <w:t xml:space="preserve">Establish Profile: </w:t>
      </w:r>
      <w:r w:rsidR="008C79F2">
        <w:rPr>
          <w:i/>
        </w:rPr>
        <w:t xml:space="preserve"> </w:t>
      </w:r>
      <w:r w:rsidR="008C79F2" w:rsidRPr="004B37FB">
        <w:rPr>
          <w:b/>
          <w:i/>
          <w:rPrChange w:id="224" w:author="Rahul Bhaskar" w:date="2016-05-27T04:11:00Z">
            <w:rPr>
              <w:i/>
            </w:rPr>
          </w:rPrChange>
        </w:rPr>
        <w:t>Ranking</w:t>
      </w:r>
      <w:r w:rsidR="008C79F2">
        <w:rPr>
          <w:i/>
        </w:rPr>
        <w:t xml:space="preserve">-Must have </w:t>
      </w:r>
    </w:p>
    <w:p w14:paraId="0D50C651" w14:textId="13BAAFCD" w:rsidR="004B37FB" w:rsidRDefault="004B37FB" w:rsidP="00164202">
      <w:pPr>
        <w:rPr>
          <w:i/>
        </w:rPr>
      </w:pPr>
      <w:ins w:id="225" w:author="Rahul Bhaskar" w:date="2016-05-27T04:12:00Z">
        <w:r>
          <w:rPr>
            <w:i/>
          </w:rPr>
          <w:t xml:space="preserve">Requirement 2: Manage </w:t>
        </w:r>
        <w:proofErr w:type="gramStart"/>
        <w:r>
          <w:rPr>
            <w:i/>
          </w:rPr>
          <w:t>Profiles :</w:t>
        </w:r>
        <w:proofErr w:type="gramEnd"/>
        <w:r>
          <w:rPr>
            <w:i/>
          </w:rPr>
          <w:t xml:space="preserve"> Ranking </w:t>
        </w:r>
        <w:commentRangeStart w:id="226"/>
        <w:r>
          <w:rPr>
            <w:i/>
          </w:rPr>
          <w:t>Mus</w:t>
        </w:r>
        <w:commentRangeEnd w:id="226"/>
        <w:r>
          <w:rPr>
            <w:rStyle w:val="CommentReference"/>
            <w:rFonts w:ascii="Times New Roman" w:hAnsi="Times New Roman"/>
          </w:rPr>
          <w:commentReference w:id="226"/>
        </w:r>
        <w:r>
          <w:rPr>
            <w:i/>
          </w:rPr>
          <w:t xml:space="preserve"> Have</w:t>
        </w:r>
      </w:ins>
    </w:p>
    <w:p w14:paraId="242075E8" w14:textId="12B653FD" w:rsidR="00885ACB" w:rsidRDefault="00885ACB" w:rsidP="00164202">
      <w:pPr>
        <w:rPr>
          <w:i/>
        </w:rPr>
      </w:pPr>
      <w:r w:rsidRPr="007112A2">
        <w:rPr>
          <w:b/>
          <w:i/>
        </w:rPr>
        <w:t>Requirement 2</w:t>
      </w:r>
      <w:r>
        <w:rPr>
          <w:i/>
        </w:rPr>
        <w:t>: Login</w:t>
      </w:r>
      <w:ins w:id="227" w:author="Rahul Bhaskar" w:date="2016-05-27T04:13:00Z">
        <w:r w:rsidR="004B37FB">
          <w:rPr>
            <w:i/>
          </w:rPr>
          <w:t xml:space="preserve"> </w:t>
        </w:r>
        <w:commentRangeStart w:id="228"/>
        <w:r w:rsidR="004B37FB">
          <w:rPr>
            <w:i/>
          </w:rPr>
          <w:t>Management</w:t>
        </w:r>
        <w:commentRangeEnd w:id="228"/>
        <w:r w:rsidR="004B37FB">
          <w:rPr>
            <w:rStyle w:val="CommentReference"/>
            <w:rFonts w:ascii="Times New Roman" w:hAnsi="Times New Roman"/>
          </w:rPr>
          <w:commentReference w:id="228"/>
        </w:r>
        <w:r w:rsidR="004B37FB">
          <w:rPr>
            <w:i/>
          </w:rPr>
          <w:t xml:space="preserve"> </w:t>
        </w:r>
      </w:ins>
      <w:r>
        <w:rPr>
          <w:i/>
        </w:rPr>
        <w:t xml:space="preserve">: </w:t>
      </w:r>
      <w:r w:rsidR="007112A2">
        <w:rPr>
          <w:i/>
        </w:rPr>
        <w:t>Ranking-Must have</w:t>
      </w:r>
    </w:p>
    <w:p w14:paraId="361C5B4C" w14:textId="2FCA9DC5" w:rsidR="00885ACB" w:rsidRDefault="00885ACB" w:rsidP="00164202">
      <w:pPr>
        <w:rPr>
          <w:i/>
        </w:rPr>
      </w:pPr>
      <w:r w:rsidRPr="007112A2">
        <w:rPr>
          <w:b/>
          <w:i/>
        </w:rPr>
        <w:t>Requirement 3</w:t>
      </w:r>
      <w:r>
        <w:rPr>
          <w:i/>
        </w:rPr>
        <w:t>: Look Up Residential Facility</w:t>
      </w:r>
      <w:r w:rsidR="007112A2">
        <w:rPr>
          <w:i/>
        </w:rPr>
        <w:t>; Ranking-Must have</w:t>
      </w:r>
    </w:p>
    <w:p w14:paraId="5B1C5894" w14:textId="5558463B" w:rsidR="00885ACB" w:rsidRDefault="00885ACB" w:rsidP="00164202">
      <w:pPr>
        <w:rPr>
          <w:i/>
        </w:rPr>
      </w:pPr>
      <w:r w:rsidRPr="007112A2">
        <w:rPr>
          <w:b/>
          <w:i/>
        </w:rPr>
        <w:t>Requirement 4</w:t>
      </w:r>
      <w:r>
        <w:rPr>
          <w:i/>
        </w:rPr>
        <w:t xml:space="preserve">: Look Up Agency Location: </w:t>
      </w:r>
      <w:r w:rsidR="007112A2">
        <w:rPr>
          <w:i/>
        </w:rPr>
        <w:t>Ranking-Must have</w:t>
      </w:r>
    </w:p>
    <w:p w14:paraId="1555743B" w14:textId="3C3121D5" w:rsidR="00885ACB" w:rsidRPr="00BF529E" w:rsidRDefault="00885ACB" w:rsidP="00164202">
      <w:pPr>
        <w:rPr>
          <w:i/>
        </w:rPr>
      </w:pPr>
      <w:r w:rsidRPr="007112A2">
        <w:rPr>
          <w:b/>
          <w:i/>
        </w:rPr>
        <w:t>Requirement 5</w:t>
      </w:r>
      <w:r>
        <w:rPr>
          <w:i/>
        </w:rPr>
        <w:t xml:space="preserve">: </w:t>
      </w:r>
      <w:del w:id="229" w:author="Rahul Bhaskar" w:date="2016-05-27T04:13:00Z">
        <w:r w:rsidDel="004B37FB">
          <w:rPr>
            <w:i/>
          </w:rPr>
          <w:delText xml:space="preserve">Capture incident </w:delText>
        </w:r>
        <w:r w:rsidR="007112A2" w:rsidDel="004B37FB">
          <w:rPr>
            <w:i/>
          </w:rPr>
          <w:delText>report</w:delText>
        </w:r>
      </w:del>
      <w:ins w:id="230" w:author="Rahul Bhaskar" w:date="2016-05-27T04:13:00Z">
        <w:r w:rsidR="004B37FB">
          <w:rPr>
            <w:i/>
          </w:rPr>
          <w:t xml:space="preserve">Report </w:t>
        </w:r>
        <w:commentRangeStart w:id="231"/>
        <w:r w:rsidR="004B37FB">
          <w:rPr>
            <w:i/>
          </w:rPr>
          <w:t>Technical</w:t>
        </w:r>
        <w:commentRangeEnd w:id="231"/>
        <w:r w:rsidR="004B37FB">
          <w:rPr>
            <w:rStyle w:val="CommentReference"/>
            <w:rFonts w:ascii="Times New Roman" w:hAnsi="Times New Roman"/>
          </w:rPr>
          <w:commentReference w:id="231"/>
        </w:r>
        <w:r w:rsidR="004B37FB">
          <w:rPr>
            <w:i/>
          </w:rPr>
          <w:t xml:space="preserve"> Issues</w:t>
        </w:r>
      </w:ins>
      <w:r w:rsidR="007112A2">
        <w:rPr>
          <w:i/>
        </w:rPr>
        <w:t>: Ranking- Should have</w:t>
      </w:r>
    </w:p>
    <w:p w14:paraId="7624F5FB" w14:textId="0708ABC2" w:rsidR="00513C4F" w:rsidRDefault="00D61D87" w:rsidP="00513C4F">
      <w:pPr>
        <w:pStyle w:val="Heading2"/>
      </w:pPr>
      <w:bookmarkStart w:id="232" w:name="_Toc452137331"/>
      <w:r>
        <w:t>Use Case</w:t>
      </w:r>
      <w:r w:rsidR="005E41C6">
        <w:t xml:space="preserve">: </w:t>
      </w:r>
      <w:ins w:id="233" w:author="Rahul Bhaskar" w:date="2016-05-27T04:15:00Z">
        <w:r w:rsidR="00722119">
          <w:t>Create/</w:t>
        </w:r>
      </w:ins>
      <w:commentRangeStart w:id="234"/>
      <w:r w:rsidR="005E41C6">
        <w:t>Establish</w:t>
      </w:r>
      <w:commentRangeEnd w:id="234"/>
      <w:r w:rsidR="00722119">
        <w:rPr>
          <w:rStyle w:val="CommentReference"/>
          <w:rFonts w:ascii="Times New Roman" w:hAnsi="Times New Roman" w:cs="Times New Roman"/>
          <w:b w:val="0"/>
          <w:bCs w:val="0"/>
          <w:iCs w:val="0"/>
          <w:color w:val="auto"/>
        </w:rPr>
        <w:commentReference w:id="234"/>
      </w:r>
      <w:r w:rsidR="005E41C6">
        <w:t xml:space="preserve"> Profile</w:t>
      </w:r>
      <w:bookmarkEnd w:id="232"/>
    </w:p>
    <w:p w14:paraId="2B60BD7B" w14:textId="7952DE8C" w:rsidR="00AD1BEC" w:rsidRDefault="00AD1BEC" w:rsidP="00AD1BEC">
      <w:pPr>
        <w:ind w:left="720"/>
        <w:rPr>
          <w:ins w:id="235" w:author="Veenus Raj" w:date="2016-05-27T17:05:00Z"/>
        </w:rPr>
      </w:pPr>
      <w:r>
        <w:t>Actor</w:t>
      </w:r>
      <w:r w:rsidR="00D61D87">
        <w:t xml:space="preserve"> (</w:t>
      </w:r>
      <w:r>
        <w:t>any user) will be able to establish their profile</w:t>
      </w:r>
      <w:r w:rsidR="00D61D87">
        <w:t xml:space="preserve"> on the portal by providing details in various step:-</w:t>
      </w:r>
    </w:p>
    <w:p w14:paraId="40FFDD3C" w14:textId="315F8CF8" w:rsidR="00674F3C" w:rsidRPr="00BC5477" w:rsidDel="00BC5477" w:rsidRDefault="00BC5477" w:rsidP="00BC5477">
      <w:pPr>
        <w:ind w:left="720"/>
        <w:rPr>
          <w:del w:id="236" w:author="Veenus Raj" w:date="2016-05-27T17:14:00Z"/>
          <w:u w:val="single"/>
          <w:rPrChange w:id="237" w:author="Veenus Raj" w:date="2016-05-27T17:11:00Z">
            <w:rPr>
              <w:del w:id="238" w:author="Veenus Raj" w:date="2016-05-27T17:14:00Z"/>
            </w:rPr>
          </w:rPrChange>
        </w:rPr>
      </w:pPr>
      <w:ins w:id="239" w:author="Veenus Raj" w:date="2016-05-27T17:14:00Z">
        <w:r>
          <w:t>Additionally the portal should allow user</w:t>
        </w:r>
      </w:ins>
      <w:ins w:id="240" w:author="Veenus Raj" w:date="2016-05-27T17:15:00Z">
        <w:r>
          <w:t>s</w:t>
        </w:r>
      </w:ins>
      <w:ins w:id="241" w:author="Veenus Raj" w:date="2016-05-27T17:14:00Z">
        <w:r>
          <w:t xml:space="preserve"> to save partially filled </w:t>
        </w:r>
      </w:ins>
      <w:ins w:id="242" w:author="Veenus Raj" w:date="2016-05-27T17:15:00Z">
        <w:r>
          <w:t xml:space="preserve">registration forms so that </w:t>
        </w:r>
      </w:ins>
      <w:ins w:id="243" w:author="Veenus Raj" w:date="2016-05-27T17:16:00Z">
        <w:r>
          <w:t>they can and exit from the portal .Users wil</w:t>
        </w:r>
      </w:ins>
      <w:ins w:id="244" w:author="Veenus Raj" w:date="2016-05-27T17:19:00Z">
        <w:r>
          <w:t>l</w:t>
        </w:r>
      </w:ins>
      <w:ins w:id="245" w:author="Veenus Raj" w:date="2016-05-27T17:16:00Z">
        <w:r>
          <w:t xml:space="preserve"> be a</w:t>
        </w:r>
      </w:ins>
      <w:ins w:id="246" w:author="Veenus Raj" w:date="2016-05-27T17:19:00Z">
        <w:r>
          <w:t>b</w:t>
        </w:r>
      </w:ins>
      <w:ins w:id="247" w:author="Veenus Raj" w:date="2016-05-27T17:16:00Z">
        <w:r>
          <w:t>le to complet</w:t>
        </w:r>
      </w:ins>
      <w:ins w:id="248" w:author="Veenus Raj" w:date="2016-05-27T17:17:00Z">
        <w:r>
          <w:t>e</w:t>
        </w:r>
      </w:ins>
      <w:ins w:id="249" w:author="Veenus Raj" w:date="2016-05-27T17:16:00Z">
        <w:r>
          <w:t xml:space="preserve"> the registration anytime on </w:t>
        </w:r>
        <w:commentRangeStart w:id="250"/>
        <w:r>
          <w:t>their</w:t>
        </w:r>
      </w:ins>
      <w:commentRangeEnd w:id="250"/>
      <w:ins w:id="251" w:author="Veenus Raj" w:date="2016-05-27T17:18:00Z">
        <w:r>
          <w:rPr>
            <w:rStyle w:val="CommentReference"/>
            <w:rFonts w:ascii="Times New Roman" w:hAnsi="Times New Roman"/>
          </w:rPr>
          <w:commentReference w:id="250"/>
        </w:r>
      </w:ins>
      <w:ins w:id="252" w:author="Veenus Raj" w:date="2016-05-27T17:16:00Z">
        <w:r>
          <w:t xml:space="preserve"> </w:t>
        </w:r>
      </w:ins>
      <w:ins w:id="253" w:author="Veenus Raj" w:date="2016-05-27T17:19:00Z">
        <w:r>
          <w:t xml:space="preserve">subsequent login on the </w:t>
        </w:r>
        <w:proofErr w:type="spellStart"/>
        <w:r>
          <w:t>portal</w:t>
        </w:r>
      </w:ins>
    </w:p>
    <w:p w14:paraId="243ABE65" w14:textId="7EA31D34" w:rsidR="001A1764" w:rsidRDefault="001A1764" w:rsidP="00AD1BEC">
      <w:pPr>
        <w:ind w:left="720"/>
      </w:pPr>
      <w:r>
        <w:t>Step</w:t>
      </w:r>
      <w:proofErr w:type="spellEnd"/>
      <w:r>
        <w:t xml:space="preserve"> 1: Check Eligibility Criteria</w:t>
      </w:r>
    </w:p>
    <w:p w14:paraId="52A445A2" w14:textId="32111800" w:rsidR="001A1764" w:rsidRDefault="001A1764" w:rsidP="0007369A">
      <w:pPr>
        <w:pStyle w:val="ListParagraph"/>
        <w:numPr>
          <w:ilvl w:val="1"/>
          <w:numId w:val="36"/>
        </w:numPr>
      </w:pPr>
      <w:r>
        <w:t>Provide input on the fields</w:t>
      </w:r>
    </w:p>
    <w:p w14:paraId="24E1FCB8" w14:textId="28B1A044" w:rsidR="001A1764" w:rsidRDefault="001A1764" w:rsidP="0007369A">
      <w:pPr>
        <w:pStyle w:val="ListParagraph"/>
        <w:numPr>
          <w:ilvl w:val="1"/>
          <w:numId w:val="36"/>
        </w:numPr>
      </w:pPr>
      <w:r>
        <w:t>Fields are</w:t>
      </w:r>
      <w:r w:rsidR="007112A2">
        <w:t>,</w:t>
      </w:r>
      <w:r w:rsidR="0007369A">
        <w:t xml:space="preserve"> have you done with home study( Y/N), have you completed the training to become foster parent(Y/N)</w:t>
      </w:r>
    </w:p>
    <w:p w14:paraId="4B1D6C6D" w14:textId="415E08D3" w:rsidR="0007369A" w:rsidRDefault="0007369A" w:rsidP="0007369A">
      <w:pPr>
        <w:pStyle w:val="ListParagraph"/>
        <w:numPr>
          <w:ilvl w:val="1"/>
          <w:numId w:val="36"/>
        </w:numPr>
      </w:pPr>
      <w:r>
        <w:t xml:space="preserve">Clicking over </w:t>
      </w:r>
      <w:proofErr w:type="gramStart"/>
      <w:r>
        <w:t>Next(</w:t>
      </w:r>
      <w:proofErr w:type="gramEnd"/>
      <w:r>
        <w:t>button) user will be able to navigate the next step to establish their profile on the portal</w:t>
      </w:r>
      <w:r w:rsidR="007112A2">
        <w:t>.</w:t>
      </w:r>
    </w:p>
    <w:p w14:paraId="7CA6EDFF" w14:textId="77777777" w:rsidR="001A1764" w:rsidRDefault="001A1764" w:rsidP="00AD1BEC">
      <w:pPr>
        <w:ind w:left="720"/>
      </w:pPr>
    </w:p>
    <w:p w14:paraId="74ECD6E4" w14:textId="33E97E55" w:rsidR="00D61D87" w:rsidRDefault="0007369A" w:rsidP="00AD1BEC">
      <w:pPr>
        <w:ind w:left="720"/>
      </w:pPr>
      <w:r>
        <w:t>Step 2</w:t>
      </w:r>
      <w:r w:rsidR="00D61D87">
        <w:t>:- Provide Account Detail</w:t>
      </w:r>
    </w:p>
    <w:p w14:paraId="0A52F77B" w14:textId="67231B19" w:rsidR="00D61D87" w:rsidRDefault="00D61D87" w:rsidP="00B43906">
      <w:pPr>
        <w:pStyle w:val="ListParagraph"/>
        <w:numPr>
          <w:ilvl w:val="1"/>
          <w:numId w:val="33"/>
        </w:numPr>
      </w:pPr>
      <w:r>
        <w:t>Provide input to the fields</w:t>
      </w:r>
    </w:p>
    <w:p w14:paraId="251B3409" w14:textId="4BA7E133" w:rsidR="00D61D87" w:rsidRDefault="00D61D87" w:rsidP="00B43906">
      <w:pPr>
        <w:pStyle w:val="ListParagraph"/>
        <w:numPr>
          <w:ilvl w:val="1"/>
          <w:numId w:val="33"/>
        </w:numPr>
      </w:pPr>
      <w:r>
        <w:t>Fields are User name, Password, Confirm Password, Email Id.</w:t>
      </w:r>
    </w:p>
    <w:p w14:paraId="627DEF63" w14:textId="02F2D2C0" w:rsidR="00D61D87" w:rsidRDefault="00D61D87" w:rsidP="00B43906">
      <w:pPr>
        <w:pStyle w:val="ListParagraph"/>
        <w:numPr>
          <w:ilvl w:val="1"/>
          <w:numId w:val="33"/>
        </w:numPr>
      </w:pPr>
      <w:r>
        <w:t>Click on save button user will navigate to next step.</w:t>
      </w:r>
    </w:p>
    <w:p w14:paraId="4B08EE4F" w14:textId="65BE7444" w:rsidR="00D61D87" w:rsidRDefault="00D61D87" w:rsidP="00AD1BEC">
      <w:pPr>
        <w:ind w:left="720"/>
      </w:pPr>
      <w:r>
        <w:lastRenderedPageBreak/>
        <w:t>S</w:t>
      </w:r>
      <w:r w:rsidR="0007369A">
        <w:t>tep 3</w:t>
      </w:r>
      <w:r>
        <w:t>:-Provide Personal Detail</w:t>
      </w:r>
    </w:p>
    <w:p w14:paraId="7D637453" w14:textId="00F39AB0" w:rsidR="00674F3C" w:rsidRDefault="00D61D87" w:rsidP="00674F3C">
      <w:pPr>
        <w:pStyle w:val="ListParagraph"/>
        <w:numPr>
          <w:ilvl w:val="1"/>
          <w:numId w:val="32"/>
        </w:numPr>
      </w:pPr>
      <w:r>
        <w:t>Provide Input to the fields.</w:t>
      </w:r>
    </w:p>
    <w:p w14:paraId="7B3091FF" w14:textId="204ABA53" w:rsidR="00D61D87" w:rsidRDefault="00D61D87" w:rsidP="00A11DED">
      <w:pPr>
        <w:pStyle w:val="ListParagraph"/>
        <w:numPr>
          <w:ilvl w:val="1"/>
          <w:numId w:val="32"/>
        </w:numPr>
      </w:pPr>
      <w:r>
        <w:t>Fields are</w:t>
      </w:r>
      <w:r w:rsidR="00A11DED">
        <w:t xml:space="preserve"> first name, last name, contact number, </w:t>
      </w:r>
      <w:r w:rsidR="001A1764">
        <w:t>DOB, g</w:t>
      </w:r>
      <w:r w:rsidR="00A11DED">
        <w:t>ender</w:t>
      </w:r>
      <w:r w:rsidR="001A1764">
        <w:t>, m</w:t>
      </w:r>
      <w:r w:rsidR="00A11DED">
        <w:t xml:space="preserve">arital </w:t>
      </w:r>
      <w:r w:rsidR="001A1764">
        <w:t>status, race, r</w:t>
      </w:r>
      <w:r w:rsidR="00A11DED">
        <w:t xml:space="preserve">eligion, </w:t>
      </w:r>
      <w:r w:rsidR="003A2328">
        <w:t>preferences and hobbies.</w:t>
      </w:r>
      <w:r w:rsidR="00A11DED">
        <w:t xml:space="preserve">  </w:t>
      </w:r>
    </w:p>
    <w:p w14:paraId="24C9A912" w14:textId="2C4B9006" w:rsidR="00B43906" w:rsidRDefault="006D1482" w:rsidP="00A11DED">
      <w:pPr>
        <w:pStyle w:val="ListParagraph"/>
        <w:numPr>
          <w:ilvl w:val="1"/>
          <w:numId w:val="32"/>
        </w:numPr>
      </w:pPr>
      <w:r>
        <w:t>Clicking on s</w:t>
      </w:r>
      <w:r w:rsidR="00B43906">
        <w:t>ave</w:t>
      </w:r>
      <w:r>
        <w:t xml:space="preserve"> button</w:t>
      </w:r>
      <w:r w:rsidR="00B43906">
        <w:t xml:space="preserve"> user will navigate to next step.</w:t>
      </w:r>
    </w:p>
    <w:p w14:paraId="7504FCC1" w14:textId="68C1B550" w:rsidR="006D1482" w:rsidRDefault="0007369A" w:rsidP="006D1482">
      <w:pPr>
        <w:ind w:left="720"/>
      </w:pPr>
      <w:r>
        <w:t>Step 4</w:t>
      </w:r>
      <w:r w:rsidR="006D1482">
        <w:t>:-Provide Family Narrative &amp; Preferences</w:t>
      </w:r>
    </w:p>
    <w:p w14:paraId="69E0FFFB" w14:textId="3C5C35CB" w:rsidR="006D1482" w:rsidRDefault="006D1482" w:rsidP="001A1764">
      <w:pPr>
        <w:pStyle w:val="ListParagraph"/>
        <w:numPr>
          <w:ilvl w:val="1"/>
          <w:numId w:val="34"/>
        </w:numPr>
      </w:pPr>
      <w:r>
        <w:t>Provide input to the fields</w:t>
      </w:r>
      <w:r w:rsidR="001A1764">
        <w:t>.</w:t>
      </w:r>
    </w:p>
    <w:p w14:paraId="17AAA2D9" w14:textId="230637E4" w:rsidR="006D1482" w:rsidRDefault="006D1482" w:rsidP="001A1764">
      <w:pPr>
        <w:pStyle w:val="ListParagraph"/>
        <w:numPr>
          <w:ilvl w:val="1"/>
          <w:numId w:val="34"/>
        </w:numPr>
      </w:pPr>
      <w:r>
        <w:t>Fields are</w:t>
      </w:r>
      <w:r w:rsidR="001A1764">
        <w:t xml:space="preserve"> family description, number of kids, age group of kids, kid’s information.</w:t>
      </w:r>
    </w:p>
    <w:p w14:paraId="34E9E038" w14:textId="2658B956" w:rsidR="001A1764" w:rsidRDefault="001A1764" w:rsidP="001A1764">
      <w:pPr>
        <w:pStyle w:val="ListParagraph"/>
        <w:numPr>
          <w:ilvl w:val="1"/>
          <w:numId w:val="34"/>
        </w:numPr>
      </w:pPr>
      <w:r>
        <w:t>Clicking on save button user will navigate to next step.</w:t>
      </w:r>
    </w:p>
    <w:p w14:paraId="374F7403" w14:textId="7263570F" w:rsidR="001A1764" w:rsidRDefault="0007369A" w:rsidP="001A1764">
      <w:pPr>
        <w:ind w:left="720"/>
      </w:pPr>
      <w:r>
        <w:t>Step 5</w:t>
      </w:r>
      <w:r w:rsidR="001A1764">
        <w:t>: Provide Licensing and agency detail</w:t>
      </w:r>
    </w:p>
    <w:p w14:paraId="44EEE88B" w14:textId="251F49BA" w:rsidR="001A1764" w:rsidRDefault="001A1764" w:rsidP="001A1764">
      <w:pPr>
        <w:pStyle w:val="ListParagraph"/>
        <w:numPr>
          <w:ilvl w:val="1"/>
          <w:numId w:val="35"/>
        </w:numPr>
      </w:pPr>
      <w:r>
        <w:t>Provide input to the required fields.</w:t>
      </w:r>
    </w:p>
    <w:p w14:paraId="4FC5114C" w14:textId="6629D904" w:rsidR="001A1764" w:rsidRDefault="001A1764" w:rsidP="001A1764">
      <w:pPr>
        <w:pStyle w:val="ListParagraph"/>
        <w:numPr>
          <w:ilvl w:val="1"/>
          <w:numId w:val="35"/>
        </w:numPr>
      </w:pPr>
      <w:r>
        <w:t>Fields are foster care license number, date of issue, agency contact number.</w:t>
      </w:r>
    </w:p>
    <w:p w14:paraId="7930A30E" w14:textId="2AC365A6" w:rsidR="001A1764" w:rsidRDefault="001A1764" w:rsidP="001A1764">
      <w:pPr>
        <w:pStyle w:val="ListParagraph"/>
        <w:numPr>
          <w:ilvl w:val="1"/>
          <w:numId w:val="35"/>
        </w:numPr>
      </w:pPr>
      <w:r>
        <w:t>Clicking over submit button user will be able to establish profile on portal.</w:t>
      </w:r>
    </w:p>
    <w:p w14:paraId="31B84206" w14:textId="7AF3A502" w:rsidR="001F1DA5" w:rsidRDefault="001F1DA5" w:rsidP="001A1764">
      <w:pPr>
        <w:pStyle w:val="ListParagraph"/>
        <w:numPr>
          <w:ilvl w:val="1"/>
          <w:numId w:val="35"/>
        </w:numPr>
      </w:pPr>
      <w:r>
        <w:t>After successful completion user will receive acknowledgement.</w:t>
      </w:r>
    </w:p>
    <w:p w14:paraId="5EF800F0" w14:textId="2B7E72EB" w:rsidR="0007369A" w:rsidRPr="00D86763" w:rsidRDefault="00D86763" w:rsidP="0007369A">
      <w:pPr>
        <w:rPr>
          <w:rStyle w:val="Emphasis"/>
          <w:b/>
          <w:u w:val="single"/>
        </w:rPr>
      </w:pPr>
      <w:r w:rsidRPr="00D86763">
        <w:rPr>
          <w:rStyle w:val="Emphasis"/>
          <w:b/>
          <w:u w:val="single"/>
        </w:rPr>
        <w:t>Use Case</w:t>
      </w:r>
      <w:r w:rsidR="0007369A" w:rsidRPr="00D86763">
        <w:rPr>
          <w:rStyle w:val="Emphasis"/>
          <w:b/>
          <w:u w:val="single"/>
        </w:rPr>
        <w:t xml:space="preserve"> Diagram</w:t>
      </w:r>
    </w:p>
    <w:p w14:paraId="36196B71" w14:textId="77777777" w:rsidR="0007369A" w:rsidRDefault="0007369A" w:rsidP="0007369A">
      <w:pPr>
        <w:rPr>
          <w:rStyle w:val="Emphasis"/>
          <w:b/>
        </w:rPr>
      </w:pPr>
    </w:p>
    <w:p w14:paraId="360663A8" w14:textId="730FC76F" w:rsidR="001F1DA5" w:rsidRPr="0007369A" w:rsidRDefault="001F1DA5" w:rsidP="0007369A">
      <w:pPr>
        <w:rPr>
          <w:rStyle w:val="Emphasis"/>
          <w:b/>
        </w:rPr>
      </w:pPr>
      <w:r>
        <w:rPr>
          <w:rStyle w:val="Emphasis"/>
          <w:b/>
        </w:rPr>
        <w:tab/>
      </w:r>
      <w:r w:rsidRPr="001F1DA5">
        <w:rPr>
          <w:rStyle w:val="Emphasis"/>
          <w:b/>
          <w:noProof/>
        </w:rPr>
        <w:drawing>
          <wp:inline distT="0" distB="0" distL="0" distR="0" wp14:anchorId="045181F3" wp14:editId="74B42888">
            <wp:extent cx="6106148" cy="18859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0389" cy="1896526"/>
                    </a:xfrm>
                    <a:prstGeom prst="rect">
                      <a:avLst/>
                    </a:prstGeom>
                    <a:noFill/>
                    <a:ln>
                      <a:solidFill>
                        <a:schemeClr val="tx1"/>
                      </a:solidFill>
                    </a:ln>
                  </pic:spPr>
                </pic:pic>
              </a:graphicData>
            </a:graphic>
          </wp:inline>
        </w:drawing>
      </w:r>
    </w:p>
    <w:p w14:paraId="680FD1BC" w14:textId="77777777" w:rsidR="0007369A" w:rsidRDefault="0007369A" w:rsidP="0007369A">
      <w:pPr>
        <w:rPr>
          <w:ins w:id="254" w:author="Veenus Raj" w:date="2016-05-27T17:19:00Z"/>
        </w:rPr>
      </w:pPr>
    </w:p>
    <w:p w14:paraId="39AFD18C" w14:textId="2A502C57" w:rsidR="00BC5477" w:rsidRDefault="00BC5477" w:rsidP="0007369A">
      <w:pPr>
        <w:rPr>
          <w:ins w:id="255" w:author="Veenus Raj" w:date="2016-05-27T17:20:00Z"/>
        </w:rPr>
      </w:pPr>
      <w:ins w:id="256" w:author="Veenus Raj" w:date="2016-05-27T17:19:00Z">
        <w:r>
          <w:t xml:space="preserve">Use case diagram </w:t>
        </w:r>
        <w:commentRangeStart w:id="257"/>
        <w:r>
          <w:t>updated</w:t>
        </w:r>
      </w:ins>
      <w:commentRangeEnd w:id="257"/>
      <w:ins w:id="258" w:author="Veenus Raj" w:date="2016-05-27T17:23:00Z">
        <w:r>
          <w:rPr>
            <w:rStyle w:val="CommentReference"/>
            <w:rFonts w:ascii="Times New Roman" w:hAnsi="Times New Roman"/>
          </w:rPr>
          <w:commentReference w:id="257"/>
        </w:r>
      </w:ins>
    </w:p>
    <w:p w14:paraId="60C1C2F9" w14:textId="77777777" w:rsidR="00BC5477" w:rsidRDefault="00BC5477" w:rsidP="0007369A">
      <w:pPr>
        <w:rPr>
          <w:ins w:id="259" w:author="Veenus Raj" w:date="2016-05-27T17:20:00Z"/>
        </w:rPr>
      </w:pPr>
    </w:p>
    <w:p w14:paraId="0461B23D" w14:textId="0D4F3E37" w:rsidR="00BC5477" w:rsidRDefault="00BC5477" w:rsidP="0007369A">
      <w:ins w:id="260" w:author="Veenus Raj" w:date="2016-05-27T17:23:00Z">
        <w:r w:rsidRPr="00BC5477">
          <w:rPr>
            <w:noProof/>
          </w:rPr>
          <w:drawing>
            <wp:inline distT="0" distB="0" distL="0" distR="0" wp14:anchorId="148716CD" wp14:editId="1A5B0A90">
              <wp:extent cx="6400800" cy="1614254"/>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1614254"/>
                      </a:xfrm>
                      <a:prstGeom prst="rect">
                        <a:avLst/>
                      </a:prstGeom>
                      <a:noFill/>
                      <a:ln>
                        <a:solidFill>
                          <a:schemeClr val="tx1"/>
                        </a:solidFill>
                      </a:ln>
                    </pic:spPr>
                  </pic:pic>
                </a:graphicData>
              </a:graphic>
            </wp:inline>
          </w:drawing>
        </w:r>
      </w:ins>
    </w:p>
    <w:p w14:paraId="5F7B222C" w14:textId="7E5D9E8E" w:rsidR="00DA25C2" w:rsidRDefault="00DA25C2" w:rsidP="00DA25C2">
      <w:pPr>
        <w:pStyle w:val="Heading2"/>
      </w:pPr>
      <w:bookmarkStart w:id="261" w:name="_Toc452137332"/>
      <w:r>
        <w:lastRenderedPageBreak/>
        <w:t xml:space="preserve">Use Case: User </w:t>
      </w:r>
      <w:del w:id="262" w:author="Rahul Bhaskar" w:date="2016-05-27T04:16:00Z">
        <w:r w:rsidDel="00722119">
          <w:delText xml:space="preserve">logs </w:delText>
        </w:r>
      </w:del>
      <w:proofErr w:type="spellStart"/>
      <w:ins w:id="263" w:author="Rahul Bhaskar" w:date="2016-05-27T04:16:00Z">
        <w:r w:rsidR="00722119">
          <w:t>login</w:t>
        </w:r>
      </w:ins>
      <w:del w:id="264" w:author="Rahul Bhaskar" w:date="2016-05-27T04:16:00Z">
        <w:r w:rsidDel="00722119">
          <w:delText xml:space="preserve">in </w:delText>
        </w:r>
        <w:commentRangeStart w:id="265"/>
        <w:r w:rsidDel="00722119">
          <w:delText>over</w:delText>
        </w:r>
      </w:del>
      <w:ins w:id="266" w:author="Rahul Bhaskar" w:date="2016-05-27T04:17:00Z">
        <w:r w:rsidR="00722119">
          <w:t>over</w:t>
        </w:r>
        <w:commentRangeEnd w:id="265"/>
        <w:proofErr w:type="spellEnd"/>
        <w:r w:rsidR="00722119">
          <w:rPr>
            <w:rStyle w:val="CommentReference"/>
            <w:rFonts w:ascii="Times New Roman" w:hAnsi="Times New Roman" w:cs="Times New Roman"/>
            <w:b w:val="0"/>
            <w:bCs w:val="0"/>
            <w:iCs w:val="0"/>
            <w:color w:val="auto"/>
          </w:rPr>
          <w:commentReference w:id="265"/>
        </w:r>
      </w:ins>
      <w:r>
        <w:t xml:space="preserve"> the portal</w:t>
      </w:r>
      <w:bookmarkEnd w:id="261"/>
    </w:p>
    <w:p w14:paraId="41793D81" w14:textId="6498E725" w:rsidR="00CD735D" w:rsidRDefault="00CD735D" w:rsidP="00CD735D">
      <w:pPr>
        <w:ind w:left="720"/>
      </w:pPr>
      <w:r>
        <w:t xml:space="preserve">Actor (any user) will be able to login on portal using their credential and lands on the login </w:t>
      </w:r>
      <w:proofErr w:type="spellStart"/>
      <w:r>
        <w:t>screen.</w:t>
      </w:r>
      <w:ins w:id="267" w:author="Rahul Bhaskar" w:date="2016-05-27T04:17:00Z">
        <w:r w:rsidR="00722119">
          <w:t>On</w:t>
        </w:r>
        <w:proofErr w:type="spellEnd"/>
        <w:r w:rsidR="00722119">
          <w:t xml:space="preserve"> clicking the Login </w:t>
        </w:r>
        <w:proofErr w:type="gramStart"/>
        <w:r w:rsidR="00722119">
          <w:t>link ,</w:t>
        </w:r>
        <w:proofErr w:type="gramEnd"/>
        <w:r w:rsidR="00722119">
          <w:t xml:space="preserve"> user will be prompted to input their login in </w:t>
        </w:r>
        <w:commentRangeStart w:id="268"/>
        <w:r w:rsidR="00722119">
          <w:t>credentials</w:t>
        </w:r>
      </w:ins>
      <w:commentRangeEnd w:id="268"/>
      <w:ins w:id="269" w:author="Rahul Bhaskar" w:date="2016-05-27T04:18:00Z">
        <w:r w:rsidR="00722119">
          <w:rPr>
            <w:rStyle w:val="CommentReference"/>
            <w:rFonts w:ascii="Times New Roman" w:hAnsi="Times New Roman"/>
          </w:rPr>
          <w:commentReference w:id="268"/>
        </w:r>
      </w:ins>
      <w:r>
        <w:t xml:space="preserve"> </w:t>
      </w:r>
    </w:p>
    <w:p w14:paraId="68551D07" w14:textId="329F185F" w:rsidR="00565371" w:rsidRDefault="00E53B63" w:rsidP="00E53B63">
      <w:pPr>
        <w:ind w:left="720"/>
      </w:pPr>
      <w:r>
        <w:t>Step1: User log in with valid credentials by providing user name and password in the</w:t>
      </w:r>
      <w:del w:id="270" w:author="Rahul Bhaskar" w:date="2016-05-27T04:18:00Z">
        <w:r w:rsidDel="00722119">
          <w:delText>ir</w:delText>
        </w:r>
      </w:del>
      <w:r>
        <w:t xml:space="preserve"> respective fields.</w:t>
      </w:r>
    </w:p>
    <w:p w14:paraId="6923D12C" w14:textId="1C0D5444" w:rsidR="00E53B63" w:rsidRDefault="00E53B63" w:rsidP="00722119">
      <w:pPr>
        <w:ind w:left="720"/>
      </w:pPr>
      <w:r>
        <w:t xml:space="preserve">Step 2: </w:t>
      </w:r>
      <w:ins w:id="271" w:author="Rahul Bhaskar" w:date="2016-05-27T04:19:00Z">
        <w:r w:rsidR="00722119">
          <w:t xml:space="preserve">Upon successful validation of the </w:t>
        </w:r>
      </w:ins>
      <w:ins w:id="272" w:author="Rahul Bhaskar" w:date="2016-05-27T04:20:00Z">
        <w:r w:rsidR="00722119">
          <w:t>credentials system allows user to login to the application with landing page as My Page</w:t>
        </w:r>
      </w:ins>
      <w:ins w:id="273" w:author="Rahul Bhaskar" w:date="2016-05-27T04:21:00Z">
        <w:r w:rsidR="00722119">
          <w:t xml:space="preserve"> </w:t>
        </w:r>
      </w:ins>
      <w:del w:id="274" w:author="Rahul Bhaskar" w:date="2016-05-27T04:21:00Z">
        <w:r w:rsidDel="00722119">
          <w:delText xml:space="preserve">After successful login user lands on </w:delText>
        </w:r>
        <w:r w:rsidR="00A800DA" w:rsidDel="00722119">
          <w:delText>the</w:delText>
        </w:r>
        <w:r w:rsidDel="00722119">
          <w:delText xml:space="preserve"> </w:delText>
        </w:r>
        <w:commentRangeStart w:id="275"/>
        <w:r w:rsidDel="00722119">
          <w:delText>page</w:delText>
        </w:r>
      </w:del>
      <w:commentRangeEnd w:id="275"/>
      <w:r w:rsidR="00722119">
        <w:rPr>
          <w:rStyle w:val="CommentReference"/>
          <w:rFonts w:ascii="Times New Roman" w:hAnsi="Times New Roman"/>
        </w:rPr>
        <w:commentReference w:id="275"/>
      </w:r>
      <w:del w:id="276" w:author="Rahul Bhaskar" w:date="2016-05-27T04:21:00Z">
        <w:r w:rsidDel="00722119">
          <w:delText xml:space="preserve"> (user dashboard) having options as View inbox.</w:delText>
        </w:r>
      </w:del>
    </w:p>
    <w:p w14:paraId="29C22D16" w14:textId="3C740D04" w:rsidR="00C541C7" w:rsidRDefault="00C541C7" w:rsidP="00C541C7">
      <w:pPr>
        <w:ind w:left="720"/>
      </w:pPr>
      <w:r>
        <w:t>Step 3: User should be able to view the status of the application whether it has been approved or under process.</w:t>
      </w:r>
    </w:p>
    <w:p w14:paraId="135E291D" w14:textId="2DE83E8A" w:rsidR="00A800DA" w:rsidRDefault="00A800DA" w:rsidP="00C541C7">
      <w:pPr>
        <w:ind w:left="720"/>
      </w:pPr>
      <w:r>
        <w:t>Step 4: User should be able to logout from the portal by clicking over the logout link.</w:t>
      </w:r>
    </w:p>
    <w:p w14:paraId="77E5F39D" w14:textId="34529807" w:rsidR="00885ACB" w:rsidRPr="00D86763" w:rsidRDefault="00D86763" w:rsidP="00885ACB">
      <w:pPr>
        <w:rPr>
          <w:rStyle w:val="Emphasis"/>
          <w:b/>
          <w:u w:val="single"/>
        </w:rPr>
      </w:pPr>
      <w:r w:rsidRPr="00D86763">
        <w:rPr>
          <w:rStyle w:val="Emphasis"/>
          <w:b/>
          <w:u w:val="single"/>
        </w:rPr>
        <w:t>Use Case</w:t>
      </w:r>
      <w:r w:rsidR="00885ACB" w:rsidRPr="00D86763">
        <w:rPr>
          <w:rStyle w:val="Emphasis"/>
          <w:b/>
          <w:u w:val="single"/>
        </w:rPr>
        <w:t xml:space="preserve"> Diagram</w:t>
      </w:r>
    </w:p>
    <w:p w14:paraId="15BC67C7" w14:textId="25155E0C" w:rsidR="00885ACB" w:rsidRDefault="00D86763" w:rsidP="00C541C7">
      <w:pPr>
        <w:ind w:left="720"/>
      </w:pPr>
      <w:r w:rsidRPr="00D86763">
        <w:rPr>
          <w:noProof/>
        </w:rPr>
        <w:drawing>
          <wp:inline distT="0" distB="0" distL="0" distR="0" wp14:anchorId="045286DE" wp14:editId="580D2B7A">
            <wp:extent cx="6075045" cy="2904131"/>
            <wp:effectExtent l="19050" t="19050" r="2095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0675" cy="2921164"/>
                    </a:xfrm>
                    <a:prstGeom prst="rect">
                      <a:avLst/>
                    </a:prstGeom>
                    <a:noFill/>
                    <a:ln>
                      <a:solidFill>
                        <a:schemeClr val="tx1"/>
                      </a:solidFill>
                    </a:ln>
                  </pic:spPr>
                </pic:pic>
              </a:graphicData>
            </a:graphic>
          </wp:inline>
        </w:drawing>
      </w:r>
    </w:p>
    <w:p w14:paraId="46E3D828" w14:textId="77777777" w:rsidR="00A800DA" w:rsidRDefault="00A800DA" w:rsidP="00C541C7">
      <w:pPr>
        <w:ind w:left="720"/>
      </w:pPr>
    </w:p>
    <w:p w14:paraId="70573EAC" w14:textId="77777777" w:rsidR="00C02F9D" w:rsidRDefault="00C02F9D" w:rsidP="00E53B63">
      <w:pPr>
        <w:ind w:left="720"/>
      </w:pPr>
    </w:p>
    <w:p w14:paraId="5E0C383B" w14:textId="55D1D5BC" w:rsidR="00C02F9D" w:rsidRDefault="00C02F9D" w:rsidP="00C02F9D">
      <w:pPr>
        <w:pStyle w:val="Heading2"/>
      </w:pPr>
      <w:bookmarkStart w:id="277" w:name="_Toc452137333"/>
      <w:r>
        <w:t xml:space="preserve">Use Case: </w:t>
      </w:r>
      <w:commentRangeStart w:id="278"/>
      <w:del w:id="279" w:author="Rahul Bhaskar" w:date="2016-05-27T04:22:00Z">
        <w:r w:rsidDel="00722119">
          <w:delText>User</w:delText>
        </w:r>
      </w:del>
      <w:commentRangeEnd w:id="278"/>
      <w:r w:rsidR="00722119">
        <w:rPr>
          <w:rStyle w:val="CommentReference"/>
          <w:rFonts w:ascii="Times New Roman" w:hAnsi="Times New Roman" w:cs="Times New Roman"/>
          <w:b w:val="0"/>
          <w:bCs w:val="0"/>
          <w:iCs w:val="0"/>
          <w:color w:val="auto"/>
        </w:rPr>
        <w:commentReference w:id="278"/>
      </w:r>
      <w:del w:id="280" w:author="Rahul Bhaskar" w:date="2016-05-27T04:22:00Z">
        <w:r w:rsidDel="00722119">
          <w:delText xml:space="preserve"> </w:delText>
        </w:r>
      </w:del>
      <w:r>
        <w:t>Look up for residential facility</w:t>
      </w:r>
      <w:bookmarkEnd w:id="277"/>
    </w:p>
    <w:p w14:paraId="505986A7" w14:textId="08B9CA28" w:rsidR="00C02F9D" w:rsidRDefault="00C02F9D" w:rsidP="00C02F9D">
      <w:pPr>
        <w:ind w:left="720"/>
      </w:pPr>
      <w:r>
        <w:t>Actor (any user) will be able to search residential facility on portal.</w:t>
      </w:r>
    </w:p>
    <w:p w14:paraId="3E4CAF0E" w14:textId="1FE48504" w:rsidR="00C02F9D" w:rsidRDefault="00C02F9D" w:rsidP="00C02F9D">
      <w:pPr>
        <w:ind w:left="720"/>
      </w:pPr>
      <w:r>
        <w:t>Step 1: User log in with valid credential.</w:t>
      </w:r>
    </w:p>
    <w:p w14:paraId="5A8D046C" w14:textId="03D03D8B" w:rsidR="00C02F9D" w:rsidRDefault="00C02F9D" w:rsidP="00C02F9D">
      <w:pPr>
        <w:ind w:left="720"/>
      </w:pPr>
      <w:r>
        <w:t>Step 2: User clicks on the Look up Residential facility, system in turn ask</w:t>
      </w:r>
      <w:ins w:id="281" w:author="Rahul Bhaskar" w:date="2016-05-27T04:22:00Z">
        <w:r w:rsidR="00722119">
          <w:t xml:space="preserve">ed </w:t>
        </w:r>
        <w:commentRangeStart w:id="282"/>
        <w:r w:rsidR="00722119">
          <w:t>to</w:t>
        </w:r>
        <w:commentRangeEnd w:id="282"/>
        <w:r w:rsidR="00722119">
          <w:rPr>
            <w:rStyle w:val="CommentReference"/>
            <w:rFonts w:ascii="Times New Roman" w:hAnsi="Times New Roman"/>
          </w:rPr>
          <w:commentReference w:id="282"/>
        </w:r>
        <w:r w:rsidR="00722119">
          <w:t xml:space="preserve"> input </w:t>
        </w:r>
      </w:ins>
      <w:del w:id="283" w:author="Rahul Bhaskar" w:date="2016-05-27T04:22:00Z">
        <w:r w:rsidDel="00722119">
          <w:delText xml:space="preserve"> </w:delText>
        </w:r>
      </w:del>
      <w:r>
        <w:t>the zip code.</w:t>
      </w:r>
    </w:p>
    <w:p w14:paraId="74A6B32F" w14:textId="648B7DE3" w:rsidR="00C02F9D" w:rsidRDefault="00C02F9D" w:rsidP="00C02F9D">
      <w:pPr>
        <w:ind w:left="720"/>
      </w:pPr>
      <w:r>
        <w:t>Step 3: User enters the valid zip code.</w:t>
      </w:r>
    </w:p>
    <w:p w14:paraId="1CCFA221" w14:textId="56696C9E" w:rsidR="00C02F9D" w:rsidRDefault="00C02F9D" w:rsidP="00C02F9D">
      <w:pPr>
        <w:ind w:left="720"/>
      </w:pPr>
      <w:r>
        <w:t>Step 4: System displays the list of record for available facility in the provided zip code.</w:t>
      </w:r>
    </w:p>
    <w:p w14:paraId="7C4EC36C" w14:textId="3CEEAF38" w:rsidR="003C30FA" w:rsidRPr="00D86763" w:rsidRDefault="00D86763" w:rsidP="003C30FA">
      <w:pPr>
        <w:rPr>
          <w:rStyle w:val="Emphasis"/>
          <w:b/>
          <w:u w:val="single"/>
        </w:rPr>
      </w:pPr>
      <w:r>
        <w:rPr>
          <w:rStyle w:val="Emphasis"/>
          <w:b/>
          <w:u w:val="single"/>
        </w:rPr>
        <w:t xml:space="preserve">Use </w:t>
      </w:r>
      <w:r w:rsidRPr="00D86763">
        <w:rPr>
          <w:rStyle w:val="Emphasis"/>
          <w:b/>
          <w:u w:val="single"/>
        </w:rPr>
        <w:t xml:space="preserve">Case </w:t>
      </w:r>
      <w:r w:rsidR="003C30FA" w:rsidRPr="00D86763">
        <w:rPr>
          <w:rStyle w:val="Emphasis"/>
          <w:b/>
          <w:u w:val="single"/>
        </w:rPr>
        <w:t>Diagram</w:t>
      </w:r>
      <w:bookmarkStart w:id="284" w:name="_GoBack"/>
      <w:bookmarkEnd w:id="284"/>
    </w:p>
    <w:p w14:paraId="32A5F00E" w14:textId="288D06F9" w:rsidR="003C30FA" w:rsidRDefault="00D86763" w:rsidP="00C02F9D">
      <w:pPr>
        <w:ind w:left="720"/>
      </w:pPr>
      <w:r w:rsidRPr="00D86763">
        <w:rPr>
          <w:noProof/>
        </w:rPr>
        <w:lastRenderedPageBreak/>
        <w:drawing>
          <wp:inline distT="0" distB="0" distL="0" distR="0" wp14:anchorId="08755194" wp14:editId="70F5C99C">
            <wp:extent cx="6139815" cy="23241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38" cy="2350795"/>
                    </a:xfrm>
                    <a:prstGeom prst="rect">
                      <a:avLst/>
                    </a:prstGeom>
                    <a:noFill/>
                    <a:ln>
                      <a:solidFill>
                        <a:schemeClr val="tx1"/>
                      </a:solidFill>
                    </a:ln>
                  </pic:spPr>
                </pic:pic>
              </a:graphicData>
            </a:graphic>
          </wp:inline>
        </w:drawing>
      </w:r>
    </w:p>
    <w:p w14:paraId="74AC1292" w14:textId="77777777" w:rsidR="003C30FA" w:rsidRPr="00C02F9D" w:rsidRDefault="003C30FA" w:rsidP="00C02F9D">
      <w:pPr>
        <w:ind w:left="720"/>
      </w:pPr>
    </w:p>
    <w:p w14:paraId="37C82D0C" w14:textId="211CBD5F" w:rsidR="003C30FA" w:rsidRDefault="003C30FA" w:rsidP="003C30FA">
      <w:pPr>
        <w:pStyle w:val="Heading2"/>
      </w:pPr>
      <w:bookmarkStart w:id="285" w:name="_Toc452137334"/>
      <w:r>
        <w:t xml:space="preserve">Use Case: </w:t>
      </w:r>
      <w:commentRangeStart w:id="286"/>
      <w:del w:id="287" w:author="Rahul Bhaskar" w:date="2016-05-27T04:23:00Z">
        <w:r w:rsidDel="00B9225E">
          <w:delText>User</w:delText>
        </w:r>
      </w:del>
      <w:commentRangeEnd w:id="286"/>
      <w:r w:rsidR="00B9225E">
        <w:rPr>
          <w:rStyle w:val="CommentReference"/>
          <w:rFonts w:ascii="Times New Roman" w:hAnsi="Times New Roman" w:cs="Times New Roman"/>
          <w:b w:val="0"/>
          <w:bCs w:val="0"/>
          <w:iCs w:val="0"/>
          <w:color w:val="auto"/>
        </w:rPr>
        <w:commentReference w:id="286"/>
      </w:r>
      <w:del w:id="288" w:author="Rahul Bhaskar" w:date="2016-05-27T04:23:00Z">
        <w:r w:rsidDel="00B9225E">
          <w:delText xml:space="preserve"> </w:delText>
        </w:r>
      </w:del>
      <w:r>
        <w:t>Look up for Agency Location</w:t>
      </w:r>
      <w:bookmarkEnd w:id="285"/>
    </w:p>
    <w:p w14:paraId="6C979175" w14:textId="4AA9CF4A" w:rsidR="003C30FA" w:rsidRDefault="003C30FA" w:rsidP="003C30FA">
      <w:pPr>
        <w:ind w:left="720"/>
      </w:pPr>
      <w:r>
        <w:t>Actor (any user) will be able to search agency location on portal.</w:t>
      </w:r>
    </w:p>
    <w:p w14:paraId="0DB4321D" w14:textId="77777777" w:rsidR="003C30FA" w:rsidRDefault="003C30FA" w:rsidP="003C30FA">
      <w:pPr>
        <w:ind w:left="720"/>
      </w:pPr>
      <w:r>
        <w:t>Step 1: User log in with valid credential.</w:t>
      </w:r>
    </w:p>
    <w:p w14:paraId="11D35E1C" w14:textId="466D4046" w:rsidR="003C30FA" w:rsidRDefault="003C30FA" w:rsidP="003C30FA">
      <w:pPr>
        <w:ind w:left="720"/>
      </w:pPr>
      <w:r>
        <w:t>Step 2: User clicks on the   agency location.</w:t>
      </w:r>
    </w:p>
    <w:p w14:paraId="74CE104A" w14:textId="28F87958" w:rsidR="003C30FA" w:rsidRDefault="003C30FA" w:rsidP="003C30FA">
      <w:pPr>
        <w:ind w:left="720"/>
      </w:pPr>
      <w:r>
        <w:t>Step 3: System displays the list of record for available agency.</w:t>
      </w:r>
    </w:p>
    <w:p w14:paraId="1AE6BE3F" w14:textId="211D2AAA" w:rsidR="00D86763" w:rsidRDefault="00D86763" w:rsidP="00D86763">
      <w:pPr>
        <w:rPr>
          <w:rStyle w:val="Emphasis"/>
          <w:b/>
          <w:u w:val="single"/>
        </w:rPr>
      </w:pPr>
      <w:r>
        <w:rPr>
          <w:rStyle w:val="Emphasis"/>
          <w:b/>
          <w:u w:val="single"/>
        </w:rPr>
        <w:t xml:space="preserve">Use </w:t>
      </w:r>
      <w:r w:rsidRPr="00D86763">
        <w:rPr>
          <w:rStyle w:val="Emphasis"/>
          <w:b/>
          <w:u w:val="single"/>
        </w:rPr>
        <w:t>Case Diagram</w:t>
      </w:r>
    </w:p>
    <w:p w14:paraId="76FA82F0" w14:textId="3F100A82" w:rsidR="00D86763" w:rsidRDefault="00D86763" w:rsidP="00D86763">
      <w:r w:rsidRPr="00D86763">
        <w:rPr>
          <w:noProof/>
        </w:rPr>
        <w:drawing>
          <wp:inline distT="0" distB="0" distL="0" distR="0" wp14:anchorId="1CDC5A4B" wp14:editId="6659DBC4">
            <wp:extent cx="6734668" cy="2295525"/>
            <wp:effectExtent l="19050" t="19050" r="285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70296" cy="2307669"/>
                    </a:xfrm>
                    <a:prstGeom prst="rect">
                      <a:avLst/>
                    </a:prstGeom>
                    <a:noFill/>
                    <a:ln>
                      <a:solidFill>
                        <a:schemeClr val="tx1"/>
                      </a:solidFill>
                    </a:ln>
                  </pic:spPr>
                </pic:pic>
              </a:graphicData>
            </a:graphic>
          </wp:inline>
        </w:drawing>
      </w:r>
    </w:p>
    <w:p w14:paraId="20E1B63F" w14:textId="77777777" w:rsidR="00D86763" w:rsidRDefault="00D86763" w:rsidP="003C30FA">
      <w:pPr>
        <w:ind w:left="720"/>
      </w:pPr>
    </w:p>
    <w:p w14:paraId="77D9762D" w14:textId="77777777" w:rsidR="003C30FA" w:rsidRPr="003C30FA" w:rsidRDefault="003C30FA" w:rsidP="003C30FA"/>
    <w:p w14:paraId="4EA1A754" w14:textId="45CFA3E3" w:rsidR="00E53B63" w:rsidRPr="00AD1BEC" w:rsidRDefault="00E53B63" w:rsidP="00E53B63">
      <w:pPr>
        <w:ind w:left="720"/>
      </w:pPr>
      <w:r>
        <w:tab/>
        <w:t xml:space="preserve">      </w:t>
      </w:r>
    </w:p>
    <w:bookmarkEnd w:id="178"/>
    <w:bookmarkEnd w:id="179"/>
    <w:p w14:paraId="0F2C8C9C" w14:textId="77777777" w:rsidR="00585AE3" w:rsidRDefault="00585AE3" w:rsidP="00585AE3"/>
    <w:p w14:paraId="56A04152" w14:textId="77777777" w:rsidR="00C66569" w:rsidRDefault="00C66569" w:rsidP="005B4398"/>
    <w:p w14:paraId="5CF6D156" w14:textId="77777777" w:rsidR="00C66569" w:rsidRDefault="00C66569" w:rsidP="005B4398"/>
    <w:p w14:paraId="44A9B341" w14:textId="77777777" w:rsidR="00C66569" w:rsidRDefault="00C66569" w:rsidP="00C66569"/>
    <w:p w14:paraId="3D4EAFC3" w14:textId="77777777" w:rsidR="00C66569" w:rsidRDefault="00C66569" w:rsidP="00C66569"/>
    <w:p w14:paraId="5A402FC4" w14:textId="77777777" w:rsidR="0018104C" w:rsidRPr="00EB7E7C" w:rsidRDefault="0018104C" w:rsidP="0018104C">
      <w:pPr>
        <w:pStyle w:val="Heading1"/>
      </w:pPr>
      <w:bookmarkStart w:id="289" w:name="_Toc452137335"/>
      <w:r w:rsidRPr="00EB7E7C">
        <w:t>I</w:t>
      </w:r>
      <w:r>
        <w:t>ntegration Requirements</w:t>
      </w:r>
      <w:bookmarkEnd w:id="289"/>
      <w:r w:rsidRPr="00EB7E7C">
        <w:t xml:space="preserve"> </w:t>
      </w:r>
    </w:p>
    <w:p w14:paraId="6B755B2D" w14:textId="77777777" w:rsidR="0018104C" w:rsidRPr="007406BE" w:rsidRDefault="0018104C" w:rsidP="0018104C">
      <w:pPr>
        <w:rPr>
          <w:rFonts w:cs="Arial"/>
          <w:bCs/>
          <w:i/>
        </w:rPr>
      </w:pPr>
      <w:r w:rsidRPr="007406BE">
        <w:rPr>
          <w:rFonts w:cs="Arial"/>
          <w:bCs/>
          <w:i/>
        </w:rPr>
        <w:t>Note whether this requirement has a dependency on data coming into the application or going out of the application.</w:t>
      </w:r>
    </w:p>
    <w:p w14:paraId="1037B98C" w14:textId="77777777" w:rsidR="0018104C" w:rsidRDefault="0018104C" w:rsidP="0018104C">
      <w:pPr>
        <w:pStyle w:val="Heading2"/>
      </w:pPr>
      <w:bookmarkStart w:id="290" w:name="_Toc452137336"/>
      <w:r w:rsidRPr="00EB7E7C">
        <w:t>Inbound Interfaces</w:t>
      </w:r>
      <w:bookmarkEnd w:id="290"/>
    </w:p>
    <w:p w14:paraId="79193280" w14:textId="25A390AD" w:rsidR="0018104C" w:rsidRPr="005B4398" w:rsidRDefault="004420CF" w:rsidP="0018104C">
      <w:pPr>
        <w:pStyle w:val="ListParagraph"/>
        <w:numPr>
          <w:ilvl w:val="0"/>
          <w:numId w:val="19"/>
        </w:numPr>
      </w:pPr>
      <w:del w:id="291" w:author="Rahul Bhaskar" w:date="2016-05-27T04:23:00Z">
        <w:r w:rsidDel="00B9225E">
          <w:delText>None</w:delText>
        </w:r>
      </w:del>
      <w:ins w:id="292" w:author="Rahul Bhaskar" w:date="2016-05-27T04:23:00Z">
        <w:r w:rsidR="00B9225E">
          <w:t xml:space="preserve">The system will have to be integrated with publicly exposed </w:t>
        </w:r>
      </w:ins>
      <w:commentRangeStart w:id="293"/>
      <w:ins w:id="294" w:author="Rahul Bhaskar" w:date="2016-05-27T04:24:00Z">
        <w:r w:rsidR="008128DA">
          <w:t>HHS</w:t>
        </w:r>
      </w:ins>
      <w:commentRangeEnd w:id="293"/>
      <w:ins w:id="295" w:author="Rahul Bhaskar" w:date="2016-05-27T04:25:00Z">
        <w:r w:rsidR="008128DA">
          <w:rPr>
            <w:rStyle w:val="CommentReference"/>
            <w:rFonts w:ascii="Times New Roman" w:hAnsi="Times New Roman"/>
            <w:lang w:bidi="ar-SA"/>
          </w:rPr>
          <w:commentReference w:id="293"/>
        </w:r>
      </w:ins>
      <w:ins w:id="296" w:author="Rahul Bhaskar" w:date="2016-05-27T04:24:00Z">
        <w:r w:rsidR="008128DA">
          <w:t xml:space="preserve"> </w:t>
        </w:r>
      </w:ins>
      <w:ins w:id="297" w:author="Rahul Bhaskar" w:date="2016-05-27T04:23:00Z">
        <w:r w:rsidR="00B9225E">
          <w:t xml:space="preserve">API </w:t>
        </w:r>
      </w:ins>
      <w:ins w:id="298" w:author="Rahul Bhaskar" w:date="2016-05-27T04:24:00Z">
        <w:r w:rsidR="008128DA">
          <w:t xml:space="preserve">to retrieve information related to the location of the Foster Care </w:t>
        </w:r>
      </w:ins>
      <w:ins w:id="299" w:author="Rahul Bhaskar" w:date="2016-05-27T04:25:00Z">
        <w:r w:rsidR="008128DA">
          <w:t xml:space="preserve">Agencies in the </w:t>
        </w:r>
        <w:proofErr w:type="spellStart"/>
        <w:r w:rsidR="008128DA">
          <w:t>neighbourhood</w:t>
        </w:r>
        <w:proofErr w:type="spellEnd"/>
        <w:r w:rsidR="008128DA">
          <w:t xml:space="preserve"> of registered families. </w:t>
        </w:r>
      </w:ins>
    </w:p>
    <w:p w14:paraId="56B35614" w14:textId="77777777" w:rsidR="0018104C" w:rsidRDefault="0018104C" w:rsidP="0018104C">
      <w:pPr>
        <w:pStyle w:val="Heading2"/>
      </w:pPr>
      <w:bookmarkStart w:id="300" w:name="_Toc452137337"/>
      <w:r w:rsidRPr="00EB7E7C">
        <w:t>Outbound Interfaces</w:t>
      </w:r>
      <w:bookmarkEnd w:id="300"/>
    </w:p>
    <w:p w14:paraId="38FA2797" w14:textId="77777777" w:rsidR="0018104C" w:rsidRPr="005B4398" w:rsidRDefault="0018104C" w:rsidP="0018104C"/>
    <w:p w14:paraId="01A026B3" w14:textId="77777777" w:rsidR="00C66569" w:rsidRDefault="00C66569" w:rsidP="00C66569"/>
    <w:p w14:paraId="38DE8CCF" w14:textId="77777777" w:rsidR="007406BE" w:rsidRDefault="007406BE" w:rsidP="005B4398"/>
    <w:p w14:paraId="7E90A6EC" w14:textId="77777777" w:rsidR="000528D2" w:rsidRDefault="000528D2" w:rsidP="005B4398"/>
    <w:p w14:paraId="0E60AF63" w14:textId="77777777" w:rsidR="000528D2" w:rsidRDefault="000528D2" w:rsidP="005B4398"/>
    <w:p w14:paraId="51D3EA4A" w14:textId="77777777" w:rsidR="007406BE" w:rsidRDefault="007406BE" w:rsidP="005B4398"/>
    <w:p w14:paraId="47FB0E72" w14:textId="77777777" w:rsidR="00357F20" w:rsidRDefault="00357F20" w:rsidP="005B4398">
      <w:pPr>
        <w:rPr>
          <w:i/>
        </w:rPr>
      </w:pPr>
    </w:p>
    <w:p w14:paraId="056607F4" w14:textId="77777777" w:rsidR="00357F20" w:rsidRDefault="00357F20" w:rsidP="005B4398">
      <w:pPr>
        <w:rPr>
          <w:i/>
        </w:rPr>
      </w:pPr>
    </w:p>
    <w:p w14:paraId="0A39F6E4" w14:textId="77777777" w:rsidR="00357F20" w:rsidRPr="00357F20" w:rsidRDefault="00357F20" w:rsidP="005B4398">
      <w:pPr>
        <w:rPr>
          <w:i/>
        </w:rPr>
      </w:pPr>
    </w:p>
    <w:p w14:paraId="4E73E8E3" w14:textId="77777777" w:rsidR="007D2972" w:rsidRPr="008C1FA0" w:rsidRDefault="007D2972" w:rsidP="00E90303">
      <w:pPr>
        <w:pStyle w:val="Heading1"/>
      </w:pPr>
      <w:bookmarkStart w:id="301" w:name="_Toc209582841"/>
      <w:bookmarkStart w:id="302" w:name="_Toc452137338"/>
      <w:r w:rsidRPr="008C1FA0">
        <w:t>Non-Functional Requirements</w:t>
      </w:r>
      <w:bookmarkEnd w:id="301"/>
      <w:bookmarkEnd w:id="302"/>
    </w:p>
    <w:p w14:paraId="4FBA245B" w14:textId="77777777" w:rsidR="008C1FA0" w:rsidRDefault="008C1FA0" w:rsidP="00087827">
      <w:pPr>
        <w:rPr>
          <w:i/>
        </w:rPr>
      </w:pPr>
      <w:r w:rsidRPr="007406BE">
        <w:rPr>
          <w:i/>
        </w:rPr>
        <w:t xml:space="preserve">Are there any requirements outside our normal Internationalization, Scalability, Browser Support, Security, and Error Handling that need to be called out specifically for this request?  </w:t>
      </w:r>
    </w:p>
    <w:p w14:paraId="477200AB" w14:textId="77777777" w:rsidR="007406BE" w:rsidRPr="007406BE" w:rsidRDefault="007406BE" w:rsidP="00087827"/>
    <w:p w14:paraId="7B90845F" w14:textId="2E58A5C5" w:rsidR="007406BE" w:rsidRPr="008128DA" w:rsidRDefault="008128DA">
      <w:pPr>
        <w:pStyle w:val="ListParagraph"/>
        <w:numPr>
          <w:ilvl w:val="0"/>
          <w:numId w:val="19"/>
        </w:numPr>
        <w:rPr>
          <w:rPrChange w:id="303" w:author="Rahul Bhaskar" w:date="2016-05-27T04:27:00Z">
            <w:rPr>
              <w:strike/>
            </w:rPr>
          </w:rPrChange>
        </w:rPr>
        <w:pPrChange w:id="304" w:author="Rahul Bhaskar" w:date="2016-05-27T04:27:00Z">
          <w:pPr/>
        </w:pPrChange>
      </w:pPr>
      <w:ins w:id="305" w:author="Rahul Bhaskar" w:date="2016-05-27T04:27:00Z">
        <w:r>
          <w:t xml:space="preserve">The UI design will be responsive in </w:t>
        </w:r>
        <w:commentRangeStart w:id="306"/>
        <w:r>
          <w:t>nature</w:t>
        </w:r>
      </w:ins>
      <w:commentRangeEnd w:id="306"/>
      <w:ins w:id="307" w:author="Rahul Bhaskar" w:date="2016-05-27T04:28:00Z">
        <w:r>
          <w:rPr>
            <w:rStyle w:val="CommentReference"/>
            <w:rFonts w:ascii="Times New Roman" w:hAnsi="Times New Roman"/>
            <w:lang w:bidi="ar-SA"/>
          </w:rPr>
          <w:commentReference w:id="306"/>
        </w:r>
      </w:ins>
      <w:ins w:id="308" w:author="Rahul Bhaskar" w:date="2016-05-27T04:27:00Z">
        <w:r>
          <w:t>.</w:t>
        </w:r>
      </w:ins>
    </w:p>
    <w:p w14:paraId="7233320F" w14:textId="4EFCAF93" w:rsidR="00B52419" w:rsidRDefault="00B52419" w:rsidP="00E90303">
      <w:pPr>
        <w:pStyle w:val="Heading1"/>
      </w:pPr>
      <w:bookmarkStart w:id="309" w:name="_Toc209582861"/>
      <w:bookmarkStart w:id="310" w:name="_Toc452137339"/>
      <w:r w:rsidRPr="00EB7E7C">
        <w:t>Out of Scope</w:t>
      </w:r>
      <w:bookmarkEnd w:id="309"/>
      <w:bookmarkEnd w:id="310"/>
      <w:r w:rsidRPr="00EB7E7C">
        <w:t xml:space="preserve"> </w:t>
      </w:r>
    </w:p>
    <w:p w14:paraId="31146BE7" w14:textId="77777777" w:rsidR="005266CA" w:rsidRDefault="008C1FA0" w:rsidP="005266CA">
      <w:pPr>
        <w:rPr>
          <w:i/>
        </w:rPr>
      </w:pPr>
      <w:r w:rsidRPr="007406BE">
        <w:rPr>
          <w:i/>
        </w:rPr>
        <w:t xml:space="preserve">Note whether there are features </w:t>
      </w:r>
      <w:r w:rsidR="005266CA" w:rsidRPr="007406BE">
        <w:rPr>
          <w:i/>
        </w:rPr>
        <w:t>that would enrich this requirement but that we do not have the time to do now</w:t>
      </w:r>
      <w:r w:rsidRPr="007406BE">
        <w:rPr>
          <w:i/>
        </w:rPr>
        <w:t xml:space="preserve"> within the current feature development.  List the name and requirement number of each feature (as recorded in Accept).  </w:t>
      </w:r>
    </w:p>
    <w:p w14:paraId="3DC4080A" w14:textId="77777777" w:rsidR="00357F20" w:rsidRDefault="00357F20" w:rsidP="005266CA">
      <w:pPr>
        <w:rPr>
          <w:i/>
        </w:rPr>
      </w:pPr>
    </w:p>
    <w:p w14:paraId="247534F6" w14:textId="3CE5FC24" w:rsidR="00357F20" w:rsidRDefault="00357F20" w:rsidP="00357F20">
      <w:pPr>
        <w:pStyle w:val="Heading1"/>
      </w:pPr>
      <w:bookmarkStart w:id="311" w:name="_Toc452137340"/>
      <w:r>
        <w:lastRenderedPageBreak/>
        <w:t>Discussion notes</w:t>
      </w:r>
      <w:bookmarkEnd w:id="311"/>
    </w:p>
    <w:p w14:paraId="64737896" w14:textId="39C03A74" w:rsidR="00357F20" w:rsidRPr="00357F20" w:rsidRDefault="00357F20" w:rsidP="00357F20">
      <w:pPr>
        <w:rPr>
          <w:i/>
        </w:rPr>
      </w:pPr>
      <w:r>
        <w:rPr>
          <w:i/>
        </w:rPr>
        <w:t>Record details of discussions, notes, pictures of white boards that can help put the functional requirements in perspective of the decisions made during the grooming process. This section can cover details of decisions made, design approaches considered, technical limitations etc.</w:t>
      </w:r>
    </w:p>
    <w:sectPr w:rsidR="00357F20" w:rsidRPr="00357F20" w:rsidSect="00E90303">
      <w:headerReference w:type="default" r:id="rId19"/>
      <w:footerReference w:type="even" r:id="rId20"/>
      <w:footerReference w:type="default" r:id="rId21"/>
      <w:headerReference w:type="first" r:id="rId22"/>
      <w:footerReference w:type="first" r:id="rId23"/>
      <w:pgSz w:w="12240" w:h="15840" w:code="1"/>
      <w:pgMar w:top="1440" w:right="72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ahul Bhaskar" w:date="2016-05-27T04:29:00Z" w:initials="RB">
    <w:p w14:paraId="73252D23" w14:textId="13094893" w:rsidR="00C77401" w:rsidRDefault="00C77401">
      <w:pPr>
        <w:pStyle w:val="CommentText"/>
      </w:pPr>
      <w:r>
        <w:rPr>
          <w:rStyle w:val="CommentReference"/>
        </w:rPr>
        <w:annotationRef/>
      </w:r>
      <w:r>
        <w:t>Amended Title of project</w:t>
      </w:r>
    </w:p>
  </w:comment>
  <w:comment w:id="8" w:author="Rahul Bhaskar" w:date="2016-05-27T04:29:00Z" w:initials="RB">
    <w:p w14:paraId="2169B3F7" w14:textId="33B1580B" w:rsidR="00C77401" w:rsidRDefault="00C77401">
      <w:pPr>
        <w:pStyle w:val="CommentText"/>
      </w:pPr>
      <w:r>
        <w:rPr>
          <w:rStyle w:val="CommentReference"/>
        </w:rPr>
        <w:annotationRef/>
      </w:r>
      <w:r>
        <w:t>Added reviewer</w:t>
      </w:r>
    </w:p>
  </w:comment>
  <w:comment w:id="10" w:author="Rahul Bhaskar" w:date="2016-05-27T04:30:00Z" w:initials="RB">
    <w:p w14:paraId="3EF4C748" w14:textId="12B4C2B5" w:rsidR="00C77401" w:rsidRDefault="00C77401">
      <w:pPr>
        <w:pStyle w:val="CommentText"/>
      </w:pPr>
      <w:r>
        <w:rPr>
          <w:rStyle w:val="CommentReference"/>
        </w:rPr>
        <w:annotationRef/>
      </w:r>
      <w:r>
        <w:t>Amended verbiage</w:t>
      </w:r>
    </w:p>
  </w:comment>
  <w:comment w:id="71" w:author="Rahul Bhaskar" w:date="2016-05-27T04:29:00Z" w:initials="RB">
    <w:p w14:paraId="29C628F6" w14:textId="77777777" w:rsidR="004752F3" w:rsidRDefault="004752F3" w:rsidP="004752F3">
      <w:pPr>
        <w:pStyle w:val="CommentText"/>
      </w:pPr>
      <w:r>
        <w:rPr>
          <w:rStyle w:val="CommentReference"/>
        </w:rPr>
        <w:annotationRef/>
      </w:r>
      <w:r>
        <w:t>Amended Title of project</w:t>
      </w:r>
    </w:p>
  </w:comment>
  <w:comment w:id="92" w:author="Rahul Bhaskar" w:date="2016-05-27T04:29:00Z" w:initials="RB">
    <w:p w14:paraId="321E29B4" w14:textId="77777777" w:rsidR="004752F3" w:rsidRDefault="004752F3" w:rsidP="004752F3">
      <w:pPr>
        <w:pStyle w:val="CommentText"/>
      </w:pPr>
      <w:r>
        <w:rPr>
          <w:rStyle w:val="CommentReference"/>
        </w:rPr>
        <w:annotationRef/>
      </w:r>
      <w:r>
        <w:t>Added reviewer</w:t>
      </w:r>
    </w:p>
  </w:comment>
  <w:comment w:id="127" w:author="Rahul Bhaskar" w:date="2016-05-27T04:30:00Z" w:initials="RB">
    <w:p w14:paraId="4A32AB0B" w14:textId="77777777" w:rsidR="004752F3" w:rsidRDefault="004752F3" w:rsidP="004752F3">
      <w:pPr>
        <w:pStyle w:val="CommentText"/>
      </w:pPr>
      <w:r>
        <w:rPr>
          <w:rStyle w:val="CommentReference"/>
        </w:rPr>
        <w:annotationRef/>
      </w:r>
      <w:r>
        <w:t>Amended verbiage</w:t>
      </w:r>
    </w:p>
  </w:comment>
  <w:comment w:id="141" w:author="Rahul Bhaskar" w:date="2016-05-27T04:35:00Z" w:initials="RB">
    <w:p w14:paraId="494C3D64" w14:textId="7048D5BD" w:rsidR="00755CCE" w:rsidRDefault="00755CCE">
      <w:pPr>
        <w:pStyle w:val="CommentText"/>
      </w:pPr>
      <w:r>
        <w:rPr>
          <w:rStyle w:val="CommentReference"/>
        </w:rPr>
        <w:annotationRef/>
      </w:r>
      <w:r>
        <w:t>Added explanation</w:t>
      </w:r>
    </w:p>
  </w:comment>
  <w:comment w:id="152" w:author="Rahul Bhaskar" w:date="2016-05-27T04:36:00Z" w:initials="RB">
    <w:p w14:paraId="2E4D2D83" w14:textId="30310F4E" w:rsidR="00755CCE" w:rsidRDefault="00755CCE">
      <w:pPr>
        <w:pStyle w:val="CommentText"/>
      </w:pPr>
      <w:r>
        <w:rPr>
          <w:rStyle w:val="CommentReference"/>
        </w:rPr>
        <w:annotationRef/>
      </w:r>
      <w:r>
        <w:t>Added explanation</w:t>
      </w:r>
    </w:p>
  </w:comment>
  <w:comment w:id="166" w:author="Rahul Bhaskar" w:date="2016-05-27T04:41:00Z" w:initials="RB">
    <w:p w14:paraId="1C84C7E0" w14:textId="3EA6BFB4" w:rsidR="007761A1" w:rsidRDefault="007761A1">
      <w:pPr>
        <w:pStyle w:val="CommentText"/>
      </w:pPr>
      <w:r>
        <w:rPr>
          <w:rStyle w:val="CommentReference"/>
        </w:rPr>
        <w:annotationRef/>
      </w:r>
      <w:r>
        <w:t>Added FMO</w:t>
      </w:r>
    </w:p>
  </w:comment>
  <w:comment w:id="182" w:author="Rahul Bhaskar" w:date="2016-05-27T03:59:00Z" w:initials="RB">
    <w:p w14:paraId="042A6321" w14:textId="018EE407" w:rsidR="00FD6D58" w:rsidRDefault="00FD6D58">
      <w:pPr>
        <w:pStyle w:val="CommentText"/>
      </w:pPr>
      <w:r>
        <w:rPr>
          <w:rStyle w:val="CommentReference"/>
        </w:rPr>
        <w:annotationRef/>
      </w:r>
      <w:r w:rsidR="004B37FB">
        <w:t>Amended verbiage in the storyline</w:t>
      </w:r>
    </w:p>
  </w:comment>
  <w:comment w:id="207" w:author="Rahul Bhaskar" w:date="2016-05-27T04:12:00Z" w:initials="RB">
    <w:p w14:paraId="25A0AC36" w14:textId="0B1059C6" w:rsidR="004B37FB" w:rsidRDefault="004B37FB">
      <w:pPr>
        <w:pStyle w:val="CommentText"/>
      </w:pPr>
      <w:r>
        <w:rPr>
          <w:rStyle w:val="CommentReference"/>
        </w:rPr>
        <w:annotationRef/>
      </w:r>
      <w:r>
        <w:t>Modified description</w:t>
      </w:r>
    </w:p>
  </w:comment>
  <w:comment w:id="212" w:author="Rahul Bhaskar" w:date="2016-05-27T04:10:00Z" w:initials="RB">
    <w:p w14:paraId="5DBF8ECC" w14:textId="17A7352F" w:rsidR="004B37FB" w:rsidRDefault="004B37FB">
      <w:pPr>
        <w:pStyle w:val="CommentText"/>
      </w:pPr>
      <w:r>
        <w:rPr>
          <w:rStyle w:val="CommentReference"/>
        </w:rPr>
        <w:annotationRef/>
      </w:r>
      <w:r>
        <w:t>Spell check</w:t>
      </w:r>
    </w:p>
  </w:comment>
  <w:comment w:id="222" w:author="Rahul Bhaskar" w:date="2016-05-27T04:11:00Z" w:initials="RB">
    <w:p w14:paraId="0DB43616" w14:textId="6613EE0F" w:rsidR="004B37FB" w:rsidRDefault="004B37FB">
      <w:pPr>
        <w:pStyle w:val="CommentText"/>
      </w:pPr>
      <w:r>
        <w:rPr>
          <w:rStyle w:val="CommentReference"/>
        </w:rPr>
        <w:annotationRef/>
      </w:r>
      <w:r>
        <w:t>Amended verbiage</w:t>
      </w:r>
    </w:p>
  </w:comment>
  <w:comment w:id="226" w:author="Rahul Bhaskar" w:date="2016-05-27T04:12:00Z" w:initials="RB">
    <w:p w14:paraId="7BF6F534" w14:textId="7B875AE1" w:rsidR="004B37FB" w:rsidRDefault="004B37FB">
      <w:pPr>
        <w:pStyle w:val="CommentText"/>
      </w:pPr>
      <w:r>
        <w:rPr>
          <w:rStyle w:val="CommentReference"/>
        </w:rPr>
        <w:annotationRef/>
      </w:r>
      <w:r>
        <w:t>Added requirement</w:t>
      </w:r>
    </w:p>
  </w:comment>
  <w:comment w:id="228" w:author="Rahul Bhaskar" w:date="2016-05-27T04:13:00Z" w:initials="RB">
    <w:p w14:paraId="77C0DA43" w14:textId="049169BF" w:rsidR="004B37FB" w:rsidRDefault="004B37FB">
      <w:pPr>
        <w:pStyle w:val="CommentText"/>
      </w:pPr>
      <w:r>
        <w:rPr>
          <w:rStyle w:val="CommentReference"/>
        </w:rPr>
        <w:annotationRef/>
      </w:r>
      <w:r>
        <w:t>Amended verbiage</w:t>
      </w:r>
    </w:p>
  </w:comment>
  <w:comment w:id="231" w:author="Rahul Bhaskar" w:date="2016-05-27T04:13:00Z" w:initials="RB">
    <w:p w14:paraId="43EBB841" w14:textId="6D865F62" w:rsidR="004B37FB" w:rsidRDefault="004B37FB">
      <w:pPr>
        <w:pStyle w:val="CommentText"/>
      </w:pPr>
      <w:r>
        <w:rPr>
          <w:rStyle w:val="CommentReference"/>
        </w:rPr>
        <w:annotationRef/>
      </w:r>
      <w:r>
        <w:t>Amended verbiage</w:t>
      </w:r>
    </w:p>
  </w:comment>
  <w:comment w:id="234" w:author="Rahul Bhaskar" w:date="2016-05-27T04:15:00Z" w:initials="RB">
    <w:p w14:paraId="72B1ECE4" w14:textId="78BD4CDC" w:rsidR="00722119" w:rsidRDefault="00722119">
      <w:pPr>
        <w:pStyle w:val="CommentText"/>
      </w:pPr>
      <w:r>
        <w:rPr>
          <w:rStyle w:val="CommentReference"/>
        </w:rPr>
        <w:annotationRef/>
      </w:r>
      <w:r>
        <w:t>Amended Verbiage</w:t>
      </w:r>
    </w:p>
  </w:comment>
  <w:comment w:id="250" w:author="Veenus Raj" w:date="2016-05-27T17:18:00Z" w:initials="VR">
    <w:p w14:paraId="51DEBD76" w14:textId="7DDE7472" w:rsidR="00BC5477" w:rsidRDefault="00BC5477">
      <w:pPr>
        <w:pStyle w:val="CommentText"/>
      </w:pPr>
      <w:r>
        <w:rPr>
          <w:rStyle w:val="CommentReference"/>
        </w:rPr>
        <w:annotationRef/>
      </w:r>
      <w:r>
        <w:t>As per JAD discussion user prompted to add the functionality to save partially filled registration form</w:t>
      </w:r>
    </w:p>
  </w:comment>
  <w:comment w:id="257" w:author="Veenus Raj" w:date="2016-05-27T17:23:00Z" w:initials="VR">
    <w:p w14:paraId="31B0E961" w14:textId="50D65661" w:rsidR="00BC5477" w:rsidRDefault="00BC5477">
      <w:pPr>
        <w:pStyle w:val="CommentText"/>
      </w:pPr>
      <w:r>
        <w:rPr>
          <w:rStyle w:val="CommentReference"/>
        </w:rPr>
        <w:annotationRef/>
      </w:r>
      <w:r w:rsidR="00A57CFD">
        <w:t>Use case diagram updated</w:t>
      </w:r>
    </w:p>
  </w:comment>
  <w:comment w:id="265" w:author="Rahul Bhaskar" w:date="2016-05-27T04:17:00Z" w:initials="RB">
    <w:p w14:paraId="6898A8EA" w14:textId="49DDFF53" w:rsidR="00722119" w:rsidRDefault="00722119">
      <w:pPr>
        <w:pStyle w:val="CommentText"/>
      </w:pPr>
      <w:r>
        <w:rPr>
          <w:rStyle w:val="CommentReference"/>
        </w:rPr>
        <w:annotationRef/>
      </w:r>
      <w:r>
        <w:t>Amended verbiage</w:t>
      </w:r>
    </w:p>
  </w:comment>
  <w:comment w:id="268" w:author="Rahul Bhaskar" w:date="2016-05-27T04:18:00Z" w:initials="RB">
    <w:p w14:paraId="58E86808" w14:textId="46F41801" w:rsidR="00722119" w:rsidRDefault="00722119">
      <w:pPr>
        <w:pStyle w:val="CommentText"/>
      </w:pPr>
      <w:r>
        <w:rPr>
          <w:rStyle w:val="CommentReference"/>
        </w:rPr>
        <w:annotationRef/>
      </w:r>
      <w:r>
        <w:t>Expanded scenario</w:t>
      </w:r>
    </w:p>
  </w:comment>
  <w:comment w:id="275" w:author="Rahul Bhaskar" w:date="2016-05-27T04:21:00Z" w:initials="RB">
    <w:p w14:paraId="46666E8C" w14:textId="74D977B2" w:rsidR="00722119" w:rsidRDefault="00722119">
      <w:pPr>
        <w:pStyle w:val="CommentText"/>
      </w:pPr>
      <w:r>
        <w:rPr>
          <w:rStyle w:val="CommentReference"/>
        </w:rPr>
        <w:annotationRef/>
      </w:r>
      <w:r>
        <w:t xml:space="preserve">Deleted </w:t>
      </w:r>
    </w:p>
  </w:comment>
  <w:comment w:id="278" w:author="Rahul Bhaskar" w:date="2016-05-27T04:22:00Z" w:initials="RB">
    <w:p w14:paraId="6E0160B1" w14:textId="5488CBC2" w:rsidR="00722119" w:rsidRDefault="00722119">
      <w:pPr>
        <w:pStyle w:val="CommentText"/>
      </w:pPr>
      <w:r>
        <w:rPr>
          <w:rStyle w:val="CommentReference"/>
        </w:rPr>
        <w:annotationRef/>
      </w:r>
      <w:r>
        <w:t xml:space="preserve">Amended </w:t>
      </w:r>
      <w:proofErr w:type="spellStart"/>
      <w:r>
        <w:t>Verbiag</w:t>
      </w:r>
      <w:proofErr w:type="spellEnd"/>
    </w:p>
  </w:comment>
  <w:comment w:id="282" w:author="Rahul Bhaskar" w:date="2016-05-27T04:22:00Z" w:initials="RB">
    <w:p w14:paraId="66D5AA73" w14:textId="66A4EAA9" w:rsidR="00722119" w:rsidRDefault="00722119">
      <w:pPr>
        <w:pStyle w:val="CommentText"/>
      </w:pPr>
      <w:r>
        <w:rPr>
          <w:rStyle w:val="CommentReference"/>
        </w:rPr>
        <w:annotationRef/>
      </w:r>
      <w:r>
        <w:t>Amended verbiage</w:t>
      </w:r>
    </w:p>
  </w:comment>
  <w:comment w:id="286" w:author="Rahul Bhaskar" w:date="2016-05-27T04:23:00Z" w:initials="RB">
    <w:p w14:paraId="6699BA7A" w14:textId="6D1659A4" w:rsidR="00B9225E" w:rsidRDefault="00B9225E">
      <w:pPr>
        <w:pStyle w:val="CommentText"/>
      </w:pPr>
      <w:r>
        <w:rPr>
          <w:rStyle w:val="CommentReference"/>
        </w:rPr>
        <w:annotationRef/>
      </w:r>
      <w:r>
        <w:t>Amended verbiage</w:t>
      </w:r>
    </w:p>
  </w:comment>
  <w:comment w:id="293" w:author="Rahul Bhaskar" w:date="2016-05-27T04:25:00Z" w:initials="RB">
    <w:p w14:paraId="0EF20010" w14:textId="1D67B217" w:rsidR="008128DA" w:rsidRDefault="008128DA">
      <w:pPr>
        <w:pStyle w:val="CommentText"/>
      </w:pPr>
      <w:r>
        <w:rPr>
          <w:rStyle w:val="CommentReference"/>
        </w:rPr>
        <w:annotationRef/>
      </w:r>
      <w:r>
        <w:t>Added Integration piece – Integration with HHS API is required</w:t>
      </w:r>
    </w:p>
  </w:comment>
  <w:comment w:id="306" w:author="Rahul Bhaskar" w:date="2016-05-27T04:28:00Z" w:initials="RB">
    <w:p w14:paraId="128F0D01" w14:textId="37E9DFEF" w:rsidR="008128DA" w:rsidRDefault="008128DA">
      <w:pPr>
        <w:pStyle w:val="CommentText"/>
      </w:pPr>
      <w:r>
        <w:rPr>
          <w:rStyle w:val="CommentReference"/>
        </w:rPr>
        <w:annotationRef/>
      </w:r>
      <w:r>
        <w:t>Added Responsive design requirement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252D23" w15:done="0"/>
  <w15:commentEx w15:paraId="2169B3F7" w15:done="0"/>
  <w15:commentEx w15:paraId="3EF4C748" w15:done="0"/>
  <w15:commentEx w15:paraId="29C628F6" w15:done="0"/>
  <w15:commentEx w15:paraId="321E29B4" w15:done="0"/>
  <w15:commentEx w15:paraId="4A32AB0B" w15:done="0"/>
  <w15:commentEx w15:paraId="494C3D64" w15:done="0"/>
  <w15:commentEx w15:paraId="2E4D2D83" w15:done="0"/>
  <w15:commentEx w15:paraId="1C84C7E0" w15:done="0"/>
  <w15:commentEx w15:paraId="042A6321" w15:done="0"/>
  <w15:commentEx w15:paraId="25A0AC36" w15:done="0"/>
  <w15:commentEx w15:paraId="5DBF8ECC" w15:done="0"/>
  <w15:commentEx w15:paraId="0DB43616" w15:done="0"/>
  <w15:commentEx w15:paraId="7BF6F534" w15:done="0"/>
  <w15:commentEx w15:paraId="77C0DA43" w15:done="0"/>
  <w15:commentEx w15:paraId="43EBB841" w15:done="0"/>
  <w15:commentEx w15:paraId="72B1ECE4" w15:done="0"/>
  <w15:commentEx w15:paraId="51DEBD76" w15:done="0"/>
  <w15:commentEx w15:paraId="31B0E961" w15:done="0"/>
  <w15:commentEx w15:paraId="6898A8EA" w15:done="0"/>
  <w15:commentEx w15:paraId="58E86808" w15:done="0"/>
  <w15:commentEx w15:paraId="46666E8C" w15:done="0"/>
  <w15:commentEx w15:paraId="6E0160B1" w15:done="0"/>
  <w15:commentEx w15:paraId="66D5AA73" w15:done="0"/>
  <w15:commentEx w15:paraId="6699BA7A" w15:done="0"/>
  <w15:commentEx w15:paraId="0EF20010" w15:done="0"/>
  <w15:commentEx w15:paraId="128F0D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FCFAA" w14:textId="77777777" w:rsidR="001176FF" w:rsidRDefault="001176FF">
      <w:r>
        <w:separator/>
      </w:r>
    </w:p>
    <w:p w14:paraId="777E8133" w14:textId="77777777" w:rsidR="001176FF" w:rsidRDefault="001176FF"/>
    <w:p w14:paraId="4B2F7691" w14:textId="77777777" w:rsidR="001176FF" w:rsidRDefault="001176FF"/>
  </w:endnote>
  <w:endnote w:type="continuationSeparator" w:id="0">
    <w:p w14:paraId="337795BB" w14:textId="77777777" w:rsidR="001176FF" w:rsidRDefault="001176FF">
      <w:r>
        <w:continuationSeparator/>
      </w:r>
    </w:p>
    <w:p w14:paraId="0DB801FA" w14:textId="77777777" w:rsidR="001176FF" w:rsidRDefault="001176FF"/>
    <w:p w14:paraId="67307B88" w14:textId="77777777" w:rsidR="001176FF" w:rsidRDefault="00117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B29C5" w14:textId="162713CA" w:rsidR="00800863" w:rsidRDefault="001176FF">
    <w:pPr>
      <w:pStyle w:val="Footer"/>
    </w:pPr>
    <w:sdt>
      <w:sdtPr>
        <w:id w:val="969400743"/>
        <w:placeholder>
          <w:docPart w:val="04B144727556CB40899D36BDF8EB3AAC"/>
        </w:placeholder>
        <w:temporary/>
        <w:showingPlcHdr/>
      </w:sdtPr>
      <w:sdtEndPr/>
      <w:sdtContent>
        <w:r w:rsidR="00800863">
          <w:t>[Type text]</w:t>
        </w:r>
      </w:sdtContent>
    </w:sdt>
    <w:r w:rsidR="00800863">
      <w:ptab w:relativeTo="margin" w:alignment="center" w:leader="none"/>
    </w:r>
    <w:sdt>
      <w:sdtPr>
        <w:id w:val="969400748"/>
        <w:placeholder>
          <w:docPart w:val="06BB3331C3911A40A68565DD31C358C7"/>
        </w:placeholder>
        <w:temporary/>
        <w:showingPlcHdr/>
      </w:sdtPr>
      <w:sdtEndPr/>
      <w:sdtContent>
        <w:r w:rsidR="00800863">
          <w:t>[Type text]</w:t>
        </w:r>
      </w:sdtContent>
    </w:sdt>
    <w:r w:rsidR="00800863">
      <w:ptab w:relativeTo="margin" w:alignment="right" w:leader="none"/>
    </w:r>
    <w:sdt>
      <w:sdtPr>
        <w:id w:val="969400753"/>
        <w:placeholder>
          <w:docPart w:val="FAA7EBBF8F7D4E4292944FBE5B4F5FEE"/>
        </w:placeholder>
        <w:temporary/>
        <w:showingPlcHdr/>
      </w:sdtPr>
      <w:sdtEndPr/>
      <w:sdtContent>
        <w:r w:rsidR="00800863">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9008F" w14:textId="6E21BBCA" w:rsidR="00800863" w:rsidRDefault="00800863">
    <w:pPr>
      <w:pStyle w:val="Footer"/>
    </w:pPr>
    <w:r>
      <w:ptab w:relativeTo="margin" w:alignment="center" w:leader="none"/>
    </w: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F9EDED"/>
      <w:tblLook w:val="04A0" w:firstRow="1" w:lastRow="0" w:firstColumn="1" w:lastColumn="0" w:noHBand="0" w:noVBand="1"/>
    </w:tblPr>
    <w:tblGrid>
      <w:gridCol w:w="10296"/>
    </w:tblGrid>
    <w:tr w:rsidR="003062F5" w14:paraId="6041684F" w14:textId="77777777" w:rsidTr="00E90303">
      <w:trPr>
        <w:cnfStyle w:val="100000000000" w:firstRow="1" w:lastRow="0" w:firstColumn="0" w:lastColumn="0" w:oddVBand="0" w:evenVBand="0" w:oddHBand="0" w:evenHBand="0" w:firstRowFirstColumn="0" w:firstRowLastColumn="0" w:lastRowFirstColumn="0" w:lastRowLastColumn="0"/>
      </w:trPr>
      <w:tc>
        <w:tcPr>
          <w:tcW w:w="10296" w:type="dxa"/>
          <w:shd w:val="clear" w:color="auto" w:fill="F9EDED"/>
        </w:tcPr>
        <w:p w14:paraId="7690B466" w14:textId="77777777" w:rsidR="003062F5" w:rsidRPr="00E90303" w:rsidRDefault="003062F5" w:rsidP="002F6342">
          <w:pPr>
            <w:pStyle w:val="Footer"/>
            <w:jc w:val="center"/>
          </w:pPr>
          <w:proofErr w:type="spellStart"/>
          <w:r w:rsidRPr="00E90303">
            <w:t>Revionics</w:t>
          </w:r>
          <w:proofErr w:type="spellEnd"/>
          <w:r w:rsidRPr="00E90303">
            <w:t xml:space="preserve"> Confidential</w:t>
          </w:r>
        </w:p>
        <w:p w14:paraId="2865B0EE" w14:textId="77777777" w:rsidR="003062F5" w:rsidRPr="00E90303" w:rsidRDefault="003062F5" w:rsidP="00E90303">
          <w:pPr>
            <w:pStyle w:val="Footer"/>
            <w:jc w:val="center"/>
            <w:rPr>
              <w:b w:val="0"/>
              <w:szCs w:val="16"/>
            </w:rPr>
          </w:pPr>
          <w:r w:rsidRPr="00E90303">
            <w:rPr>
              <w:b w:val="0"/>
            </w:rPr>
            <w:t>Access to this information and documentation is permitted only for its authorized business</w:t>
          </w:r>
          <w:r w:rsidRPr="00E90303">
            <w:rPr>
              <w:b w:val="0"/>
            </w:rPr>
            <w:br/>
            <w:t xml:space="preserve"> purpose by authorized personnel subject to confidentiality and nondisclosure provisions.</w:t>
          </w:r>
        </w:p>
      </w:tc>
    </w:tr>
  </w:tbl>
  <w:p w14:paraId="484B9456" w14:textId="77777777" w:rsidR="003062F5" w:rsidRPr="002F6342" w:rsidRDefault="003062F5" w:rsidP="002F6342">
    <w:pPr>
      <w:pStyle w:val="Footer"/>
      <w:rPr>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7A673" w14:textId="77777777" w:rsidR="001176FF" w:rsidRDefault="001176FF">
      <w:r>
        <w:separator/>
      </w:r>
    </w:p>
    <w:p w14:paraId="6FC97200" w14:textId="77777777" w:rsidR="001176FF" w:rsidRDefault="001176FF"/>
    <w:p w14:paraId="1E275D51" w14:textId="77777777" w:rsidR="001176FF" w:rsidRDefault="001176FF"/>
  </w:footnote>
  <w:footnote w:type="continuationSeparator" w:id="0">
    <w:p w14:paraId="45AF0E61" w14:textId="77777777" w:rsidR="001176FF" w:rsidRDefault="001176FF">
      <w:r>
        <w:continuationSeparator/>
      </w:r>
    </w:p>
    <w:p w14:paraId="67C775A1" w14:textId="77777777" w:rsidR="001176FF" w:rsidRDefault="001176FF"/>
    <w:p w14:paraId="69F88BE2" w14:textId="77777777" w:rsidR="001176FF" w:rsidRDefault="001176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630"/>
      <w:gridCol w:w="5332"/>
    </w:tblGrid>
    <w:tr w:rsidR="003062F5" w:rsidRPr="00910089" w14:paraId="7F5B294D" w14:textId="77777777" w:rsidTr="00DD49D2">
      <w:trPr>
        <w:trHeight w:val="305"/>
      </w:trPr>
      <w:tc>
        <w:tcPr>
          <w:tcW w:w="4630" w:type="dxa"/>
          <w:vAlign w:val="center"/>
        </w:tcPr>
        <w:p w14:paraId="480FCB6E" w14:textId="269B33AA" w:rsidR="003062F5" w:rsidRPr="00910089" w:rsidRDefault="00875FC6" w:rsidP="00910089">
          <w:pPr>
            <w:pStyle w:val="Header"/>
            <w:rPr>
              <w:szCs w:val="18"/>
            </w:rPr>
          </w:pPr>
          <w:del w:id="312" w:author="Pooja Kuckreja" w:date="2016-05-27T14:04:00Z">
            <w:r w:rsidRPr="00910089" w:rsidDel="001867B3">
              <w:rPr>
                <w:szCs w:val="18"/>
              </w:rPr>
              <w:fldChar w:fldCharType="begin"/>
            </w:r>
            <w:r w:rsidR="003062F5" w:rsidRPr="00910089" w:rsidDel="001867B3">
              <w:rPr>
                <w:szCs w:val="18"/>
              </w:rPr>
              <w:delInstrText xml:space="preserve"> TITLE  \* Caps </w:delInstrText>
            </w:r>
            <w:r w:rsidRPr="00910089" w:rsidDel="001867B3">
              <w:rPr>
                <w:szCs w:val="18"/>
              </w:rPr>
              <w:fldChar w:fldCharType="separate"/>
            </w:r>
            <w:r w:rsidR="00342BC7" w:rsidDel="001867B3">
              <w:rPr>
                <w:szCs w:val="18"/>
              </w:rPr>
              <w:delText>Business Requirements Document</w:delText>
            </w:r>
            <w:r w:rsidRPr="00910089" w:rsidDel="001867B3">
              <w:rPr>
                <w:szCs w:val="18"/>
              </w:rPr>
              <w:fldChar w:fldCharType="end"/>
            </w:r>
          </w:del>
        </w:p>
      </w:tc>
      <w:tc>
        <w:tcPr>
          <w:tcW w:w="5332" w:type="dxa"/>
          <w:vAlign w:val="center"/>
        </w:tcPr>
        <w:p w14:paraId="20FC0511" w14:textId="14B0FED7" w:rsidR="003062F5" w:rsidRPr="00910089" w:rsidRDefault="00357F20" w:rsidP="006C5B9E">
          <w:pPr>
            <w:pStyle w:val="Header"/>
            <w:jc w:val="right"/>
            <w:rPr>
              <w:noProof/>
              <w:szCs w:val="18"/>
            </w:rPr>
          </w:pPr>
          <w:del w:id="313" w:author="Pooja Kuckreja" w:date="2016-05-27T14:04:00Z">
            <w:r w:rsidDel="001867B3">
              <w:rPr>
                <w:szCs w:val="18"/>
              </w:rPr>
              <w:delText xml:space="preserve">Revision Date: </w:delText>
            </w:r>
            <w:r w:rsidR="006C5B9E" w:rsidDel="001867B3">
              <w:rPr>
                <w:szCs w:val="18"/>
              </w:rPr>
              <w:fldChar w:fldCharType="begin"/>
            </w:r>
            <w:r w:rsidR="006C5B9E" w:rsidDel="001867B3">
              <w:rPr>
                <w:szCs w:val="18"/>
              </w:rPr>
              <w:delInstrText xml:space="preserve"> DATE \@ "d MMMM yyyy" </w:delInstrText>
            </w:r>
            <w:r w:rsidR="006C5B9E" w:rsidDel="001867B3">
              <w:rPr>
                <w:szCs w:val="18"/>
              </w:rPr>
              <w:fldChar w:fldCharType="separate"/>
            </w:r>
            <w:r w:rsidR="001867B3" w:rsidDel="001867B3">
              <w:rPr>
                <w:noProof/>
                <w:szCs w:val="18"/>
              </w:rPr>
              <w:delText>27 May 2016</w:delText>
            </w:r>
            <w:r w:rsidR="006C5B9E" w:rsidDel="001867B3">
              <w:rPr>
                <w:szCs w:val="18"/>
              </w:rPr>
              <w:fldChar w:fldCharType="end"/>
            </w:r>
          </w:del>
        </w:p>
      </w:tc>
    </w:tr>
  </w:tbl>
  <w:p w14:paraId="40BB4A7A" w14:textId="1EED0CED" w:rsidR="003062F5" w:rsidRDefault="001867B3" w:rsidP="00715B60">
    <w:ins w:id="314" w:author="Pooja Kuckreja" w:date="2016-05-27T14:07:00Z">
      <w:r>
        <w:t xml:space="preserve">                                                                                                                                           </w:t>
      </w:r>
    </w:ins>
    <w:ins w:id="315" w:author="Pooja Kuckreja" w:date="2016-05-27T14:23:00Z">
      <w:r w:rsidR="004752F3">
        <w:t xml:space="preserve">    </w:t>
      </w:r>
      <w:r w:rsidR="004752F3" w:rsidRPr="000E450A">
        <w:rPr>
          <w:noProof/>
        </w:rPr>
        <w:drawing>
          <wp:inline distT="0" distB="0" distL="0" distR="0" wp14:anchorId="0715AE1A" wp14:editId="65C4D24A">
            <wp:extent cx="828674" cy="381000"/>
            <wp:effectExtent l="19050" t="0" r="0" b="0"/>
            <wp:docPr id="13" name="Picture 1" descr="agreey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eya_logo.jpg"/>
                    <pic:cNvPicPr/>
                  </pic:nvPicPr>
                  <pic:blipFill>
                    <a:blip r:embed="rId1"/>
                    <a:stretch>
                      <a:fillRect/>
                    </a:stretch>
                  </pic:blipFill>
                  <pic:spPr>
                    <a:xfrm>
                      <a:off x="0" y="0"/>
                      <a:ext cx="830501" cy="381840"/>
                    </a:xfrm>
                    <a:prstGeom prst="rect">
                      <a:avLst/>
                    </a:prstGeom>
                  </pic:spPr>
                </pic:pic>
              </a:graphicData>
            </a:graphic>
          </wp:inline>
        </w:drawing>
      </w:r>
      <w:r w:rsidR="004752F3">
        <w:t xml:space="preserve">   </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ook w:val="0000" w:firstRow="0" w:lastRow="0" w:firstColumn="0" w:lastColumn="0" w:noHBand="0" w:noVBand="0"/>
    </w:tblPr>
    <w:tblGrid>
      <w:gridCol w:w="4788"/>
      <w:gridCol w:w="5400"/>
    </w:tblGrid>
    <w:tr w:rsidR="003062F5" w:rsidRPr="002F6342" w14:paraId="3728C7B4" w14:textId="77777777" w:rsidTr="002F6342">
      <w:tc>
        <w:tcPr>
          <w:tcW w:w="4788" w:type="dxa"/>
          <w:vAlign w:val="center"/>
        </w:tcPr>
        <w:p w14:paraId="64DAF685" w14:textId="77777777" w:rsidR="003062F5" w:rsidRPr="002F6342" w:rsidRDefault="003062F5" w:rsidP="002F6342">
          <w:pPr>
            <w:pStyle w:val="Header"/>
            <w:rPr>
              <w:iCs/>
              <w:sz w:val="16"/>
              <w:szCs w:val="16"/>
            </w:rPr>
          </w:pPr>
          <w:proofErr w:type="spellStart"/>
          <w:r w:rsidRPr="002F6342">
            <w:rPr>
              <w:iCs/>
              <w:sz w:val="16"/>
              <w:szCs w:val="16"/>
            </w:rPr>
            <w:t>Revionics</w:t>
          </w:r>
          <w:proofErr w:type="spellEnd"/>
          <w:r w:rsidRPr="002F6342">
            <w:rPr>
              <w:iCs/>
              <w:sz w:val="16"/>
              <w:szCs w:val="16"/>
            </w:rPr>
            <w:t xml:space="preserve"> Confidential</w:t>
          </w:r>
        </w:p>
      </w:tc>
      <w:tc>
        <w:tcPr>
          <w:tcW w:w="5400" w:type="dxa"/>
          <w:vAlign w:val="center"/>
        </w:tcPr>
        <w:p w14:paraId="3F303331" w14:textId="77777777" w:rsidR="003062F5" w:rsidRPr="002F6342" w:rsidRDefault="003062F5" w:rsidP="002F6342">
          <w:pPr>
            <w:pStyle w:val="Header"/>
            <w:jc w:val="right"/>
            <w:rPr>
              <w:sz w:val="16"/>
              <w:szCs w:val="16"/>
            </w:rPr>
          </w:pPr>
          <w:r w:rsidRPr="002F6342">
            <w:rPr>
              <w:sz w:val="16"/>
              <w:szCs w:val="16"/>
            </w:rPr>
            <w:t xml:space="preserve">Revision Date:  </w:t>
          </w:r>
          <w:r w:rsidR="00875FC6" w:rsidRPr="002F6342">
            <w:rPr>
              <w:sz w:val="16"/>
              <w:szCs w:val="16"/>
            </w:rPr>
            <w:fldChar w:fldCharType="begin"/>
          </w:r>
          <w:r w:rsidRPr="002F6342">
            <w:rPr>
              <w:sz w:val="16"/>
              <w:szCs w:val="16"/>
            </w:rPr>
            <w:instrText xml:space="preserve"> SAVEDATE  \@ "MMMM d, yyyy"  \* MERGEFORMAT </w:instrText>
          </w:r>
          <w:r w:rsidR="00875FC6" w:rsidRPr="002F6342">
            <w:rPr>
              <w:sz w:val="16"/>
              <w:szCs w:val="16"/>
            </w:rPr>
            <w:fldChar w:fldCharType="separate"/>
          </w:r>
          <w:ins w:id="316" w:author="Veenus Raj" w:date="2016-05-27T18:32:00Z">
            <w:r w:rsidR="009145F7">
              <w:rPr>
                <w:noProof/>
                <w:sz w:val="16"/>
                <w:szCs w:val="16"/>
              </w:rPr>
              <w:t>May 27, 2016</w:t>
            </w:r>
          </w:ins>
          <w:ins w:id="317" w:author="Pooja Kuckreja" w:date="2016-05-27T14:30:00Z">
            <w:del w:id="318" w:author="Veenus Raj" w:date="2016-05-27T14:33:00Z">
              <w:r w:rsidR="006D374B" w:rsidDel="00674F3C">
                <w:rPr>
                  <w:noProof/>
                  <w:sz w:val="16"/>
                  <w:szCs w:val="16"/>
                </w:rPr>
                <w:delText>May 27, 2016</w:delText>
              </w:r>
            </w:del>
          </w:ins>
          <w:del w:id="319" w:author="Veenus Raj" w:date="2016-05-27T14:33:00Z">
            <w:r w:rsidR="00FD6D58" w:rsidDel="00674F3C">
              <w:rPr>
                <w:noProof/>
                <w:sz w:val="16"/>
                <w:szCs w:val="16"/>
              </w:rPr>
              <w:delText>May 26, 2016</w:delText>
            </w:r>
          </w:del>
          <w:r w:rsidR="00875FC6" w:rsidRPr="002F6342">
            <w:rPr>
              <w:sz w:val="16"/>
              <w:szCs w:val="16"/>
            </w:rPr>
            <w:fldChar w:fldCharType="end"/>
          </w:r>
        </w:p>
      </w:tc>
    </w:tr>
    <w:tr w:rsidR="003062F5" w:rsidRPr="002F6342" w14:paraId="05A621C3" w14:textId="77777777" w:rsidTr="002F6342">
      <w:tc>
        <w:tcPr>
          <w:tcW w:w="4788" w:type="dxa"/>
          <w:vAlign w:val="center"/>
        </w:tcPr>
        <w:p w14:paraId="32820342" w14:textId="77777777" w:rsidR="003062F5" w:rsidRPr="002F6342" w:rsidRDefault="00875FC6" w:rsidP="002F6342">
          <w:pPr>
            <w:pStyle w:val="Header"/>
            <w:rPr>
              <w:iCs/>
              <w:sz w:val="16"/>
              <w:szCs w:val="16"/>
            </w:rPr>
          </w:pPr>
          <w:r w:rsidRPr="002F6342">
            <w:rPr>
              <w:iCs/>
              <w:sz w:val="16"/>
              <w:szCs w:val="16"/>
            </w:rPr>
            <w:fldChar w:fldCharType="begin"/>
          </w:r>
          <w:r w:rsidR="003062F5" w:rsidRPr="002F6342">
            <w:rPr>
              <w:iCs/>
              <w:sz w:val="16"/>
              <w:szCs w:val="16"/>
            </w:rPr>
            <w:instrText xml:space="preserve"> TITLE  \* Caps </w:instrText>
          </w:r>
          <w:r w:rsidRPr="002F6342">
            <w:rPr>
              <w:iCs/>
              <w:sz w:val="16"/>
              <w:szCs w:val="16"/>
            </w:rPr>
            <w:fldChar w:fldCharType="separate"/>
          </w:r>
          <w:r w:rsidR="00342BC7">
            <w:rPr>
              <w:iCs/>
              <w:sz w:val="16"/>
              <w:szCs w:val="16"/>
            </w:rPr>
            <w:t>Business Requirements Document</w:t>
          </w:r>
          <w:r w:rsidRPr="002F6342">
            <w:rPr>
              <w:iCs/>
              <w:sz w:val="16"/>
              <w:szCs w:val="16"/>
            </w:rPr>
            <w:fldChar w:fldCharType="end"/>
          </w:r>
        </w:p>
        <w:p w14:paraId="40C3BDAA" w14:textId="77777777" w:rsidR="003062F5" w:rsidRPr="002F6342" w:rsidRDefault="001176FF" w:rsidP="002F6342">
          <w:pPr>
            <w:pStyle w:val="Header"/>
            <w:rPr>
              <w:iCs/>
              <w:sz w:val="16"/>
              <w:szCs w:val="16"/>
            </w:rPr>
          </w:pPr>
          <w:r>
            <w:fldChar w:fldCharType="begin"/>
          </w:r>
          <w:r>
            <w:instrText xml:space="preserve"> STYLEREF  "Enhancement Title"  \* MERGEFORMAT </w:instrText>
          </w:r>
          <w:r>
            <w:fldChar w:fldCharType="separate"/>
          </w:r>
          <w:r w:rsidR="00342BC7" w:rsidRPr="00342BC7">
            <w:rPr>
              <w:iCs/>
              <w:noProof/>
              <w:sz w:val="16"/>
              <w:szCs w:val="16"/>
            </w:rPr>
            <w:t>Gap calculations and</w:t>
          </w:r>
          <w:r w:rsidR="00342BC7">
            <w:rPr>
              <w:noProof/>
            </w:rPr>
            <w:t xml:space="preserve"> display</w:t>
          </w:r>
          <w:r>
            <w:rPr>
              <w:noProof/>
            </w:rPr>
            <w:fldChar w:fldCharType="end"/>
          </w:r>
        </w:p>
      </w:tc>
      <w:tc>
        <w:tcPr>
          <w:tcW w:w="5400" w:type="dxa"/>
          <w:vAlign w:val="center"/>
        </w:tcPr>
        <w:p w14:paraId="304FEF90" w14:textId="77777777" w:rsidR="003062F5" w:rsidRPr="002F6342" w:rsidRDefault="003062F5" w:rsidP="002F6342">
          <w:pPr>
            <w:pStyle w:val="Header"/>
            <w:jc w:val="right"/>
            <w:rPr>
              <w:sz w:val="16"/>
              <w:szCs w:val="16"/>
            </w:rPr>
          </w:pPr>
          <w:r w:rsidRPr="002F6342">
            <w:rPr>
              <w:sz w:val="16"/>
              <w:szCs w:val="16"/>
            </w:rPr>
            <w:t xml:space="preserve">Page </w:t>
          </w:r>
          <w:r w:rsidR="00875FC6" w:rsidRPr="002F6342">
            <w:rPr>
              <w:sz w:val="16"/>
              <w:szCs w:val="16"/>
            </w:rPr>
            <w:fldChar w:fldCharType="begin"/>
          </w:r>
          <w:r w:rsidRPr="002F6342">
            <w:rPr>
              <w:sz w:val="16"/>
              <w:szCs w:val="16"/>
            </w:rPr>
            <w:instrText xml:space="preserve"> PAGE </w:instrText>
          </w:r>
          <w:r w:rsidR="00875FC6" w:rsidRPr="002F6342">
            <w:rPr>
              <w:sz w:val="16"/>
              <w:szCs w:val="16"/>
            </w:rPr>
            <w:fldChar w:fldCharType="separate"/>
          </w:r>
          <w:r>
            <w:rPr>
              <w:noProof/>
              <w:sz w:val="16"/>
              <w:szCs w:val="16"/>
            </w:rPr>
            <w:t>2</w:t>
          </w:r>
          <w:r w:rsidR="00875FC6" w:rsidRPr="002F6342">
            <w:rPr>
              <w:sz w:val="16"/>
              <w:szCs w:val="16"/>
            </w:rPr>
            <w:fldChar w:fldCharType="end"/>
          </w:r>
          <w:r w:rsidRPr="002F6342">
            <w:rPr>
              <w:sz w:val="16"/>
              <w:szCs w:val="16"/>
            </w:rPr>
            <w:t xml:space="preserve"> of </w:t>
          </w:r>
          <w:r w:rsidR="00875FC6" w:rsidRPr="002F6342">
            <w:rPr>
              <w:sz w:val="16"/>
              <w:szCs w:val="16"/>
            </w:rPr>
            <w:fldChar w:fldCharType="begin"/>
          </w:r>
          <w:r w:rsidRPr="002F6342">
            <w:rPr>
              <w:sz w:val="16"/>
              <w:szCs w:val="16"/>
            </w:rPr>
            <w:instrText xml:space="preserve"> NUMPAGES </w:instrText>
          </w:r>
          <w:r w:rsidR="00875FC6" w:rsidRPr="002F6342">
            <w:rPr>
              <w:sz w:val="16"/>
              <w:szCs w:val="16"/>
            </w:rPr>
            <w:fldChar w:fldCharType="separate"/>
          </w:r>
          <w:r w:rsidR="00342BC7">
            <w:rPr>
              <w:noProof/>
              <w:sz w:val="16"/>
              <w:szCs w:val="16"/>
            </w:rPr>
            <w:t>8</w:t>
          </w:r>
          <w:r w:rsidR="00875FC6" w:rsidRPr="002F6342">
            <w:rPr>
              <w:sz w:val="16"/>
              <w:szCs w:val="16"/>
            </w:rPr>
            <w:fldChar w:fldCharType="end"/>
          </w:r>
        </w:p>
      </w:tc>
    </w:tr>
  </w:tbl>
  <w:p w14:paraId="5169DD07" w14:textId="77777777" w:rsidR="003062F5" w:rsidRPr="00E37E55" w:rsidRDefault="003062F5">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8AF1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FA7A6C"/>
    <w:multiLevelType w:val="hybridMultilevel"/>
    <w:tmpl w:val="A5A42E3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27383"/>
    <w:multiLevelType w:val="hybridMultilevel"/>
    <w:tmpl w:val="4A7264B4"/>
    <w:lvl w:ilvl="0" w:tplc="4E822BC0">
      <w:start w:val="1"/>
      <w:numFmt w:val="decimal"/>
      <w:pStyle w:val="Numbering"/>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C102D5"/>
    <w:multiLevelType w:val="multilevel"/>
    <w:tmpl w:val="1046C7A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980"/>
        </w:tabs>
        <w:ind w:left="1980" w:hanging="720"/>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DC1505D"/>
    <w:multiLevelType w:val="hybridMultilevel"/>
    <w:tmpl w:val="A46C5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273E4"/>
    <w:multiLevelType w:val="hybridMultilevel"/>
    <w:tmpl w:val="9746BB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1B9107D"/>
    <w:multiLevelType w:val="hybridMultilevel"/>
    <w:tmpl w:val="7EB218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034434"/>
    <w:multiLevelType w:val="hybridMultilevel"/>
    <w:tmpl w:val="739A4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B4D5E"/>
    <w:multiLevelType w:val="hybridMultilevel"/>
    <w:tmpl w:val="485C823C"/>
    <w:lvl w:ilvl="0" w:tplc="0FC67802">
      <w:start w:val="1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220132"/>
    <w:multiLevelType w:val="hybridMultilevel"/>
    <w:tmpl w:val="33AE1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7D4C09"/>
    <w:multiLevelType w:val="hybridMultilevel"/>
    <w:tmpl w:val="7F30E4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B7864"/>
    <w:multiLevelType w:val="hybridMultilevel"/>
    <w:tmpl w:val="B396F3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A45706"/>
    <w:multiLevelType w:val="hybridMultilevel"/>
    <w:tmpl w:val="80A23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ADF"/>
    <w:multiLevelType w:val="hybridMultilevel"/>
    <w:tmpl w:val="F64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2755D"/>
    <w:multiLevelType w:val="hybridMultilevel"/>
    <w:tmpl w:val="7A22D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41CBD"/>
    <w:multiLevelType w:val="hybridMultilevel"/>
    <w:tmpl w:val="89AE7660"/>
    <w:lvl w:ilvl="0" w:tplc="04090005">
      <w:start w:val="1"/>
      <w:numFmt w:val="bullet"/>
      <w:lvlText w:val=""/>
      <w:lvlJc w:val="left"/>
      <w:pPr>
        <w:ind w:left="706" w:hanging="360"/>
      </w:pPr>
      <w:rPr>
        <w:rFonts w:ascii="Wingdings" w:hAnsi="Wingdings"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6" w15:restartNumberingAfterBreak="0">
    <w:nsid w:val="35344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4E11C0"/>
    <w:multiLevelType w:val="hybridMultilevel"/>
    <w:tmpl w:val="6D0841FC"/>
    <w:lvl w:ilvl="0" w:tplc="04090005">
      <w:start w:val="1"/>
      <w:numFmt w:val="bullet"/>
      <w:lvlText w:val=""/>
      <w:lvlJc w:val="left"/>
      <w:pPr>
        <w:ind w:left="90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46241F1C"/>
    <w:multiLevelType w:val="hybridMultilevel"/>
    <w:tmpl w:val="B78C06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A07F97"/>
    <w:multiLevelType w:val="hybridMultilevel"/>
    <w:tmpl w:val="1EFE6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B1070B"/>
    <w:multiLevelType w:val="hybridMultilevel"/>
    <w:tmpl w:val="E9D41E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86DC6"/>
    <w:multiLevelType w:val="hybridMultilevel"/>
    <w:tmpl w:val="06D69C4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C3B2A"/>
    <w:multiLevelType w:val="hybridMultilevel"/>
    <w:tmpl w:val="E8A6D1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4ADB7CD2"/>
    <w:multiLevelType w:val="hybridMultilevel"/>
    <w:tmpl w:val="069C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31B83"/>
    <w:multiLevelType w:val="hybridMultilevel"/>
    <w:tmpl w:val="4F7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0D2044"/>
    <w:multiLevelType w:val="hybridMultilevel"/>
    <w:tmpl w:val="1E2A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A1DBF"/>
    <w:multiLevelType w:val="hybridMultilevel"/>
    <w:tmpl w:val="99C238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E12B1"/>
    <w:multiLevelType w:val="hybridMultilevel"/>
    <w:tmpl w:val="95E6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002F8"/>
    <w:multiLevelType w:val="hybridMultilevel"/>
    <w:tmpl w:val="300458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CE393B"/>
    <w:multiLevelType w:val="hybridMultilevel"/>
    <w:tmpl w:val="AD6E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0385F"/>
    <w:multiLevelType w:val="hybridMultilevel"/>
    <w:tmpl w:val="A140C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0A7FD0"/>
    <w:multiLevelType w:val="hybridMultilevel"/>
    <w:tmpl w:val="5CCA2D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33071D"/>
    <w:multiLevelType w:val="hybridMultilevel"/>
    <w:tmpl w:val="E89EA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2F7F42"/>
    <w:multiLevelType w:val="hybridMultilevel"/>
    <w:tmpl w:val="BF5CAE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32"/>
  </w:num>
  <w:num w:numId="5">
    <w:abstractNumId w:val="19"/>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4"/>
  </w:num>
  <w:num w:numId="9">
    <w:abstractNumId w:val="23"/>
  </w:num>
  <w:num w:numId="10">
    <w:abstractNumId w:val="9"/>
  </w:num>
  <w:num w:numId="11">
    <w:abstractNumId w:val="22"/>
  </w:num>
  <w:num w:numId="12">
    <w:abstractNumId w:val="1"/>
  </w:num>
  <w:num w:numId="13">
    <w:abstractNumId w:val="16"/>
  </w:num>
  <w:num w:numId="14">
    <w:abstractNumId w:val="25"/>
  </w:num>
  <w:num w:numId="15">
    <w:abstractNumId w:val="3"/>
  </w:num>
  <w:num w:numId="16">
    <w:abstractNumId w:val="29"/>
  </w:num>
  <w:num w:numId="17">
    <w:abstractNumId w:val="27"/>
  </w:num>
  <w:num w:numId="18">
    <w:abstractNumId w:val="12"/>
  </w:num>
  <w:num w:numId="19">
    <w:abstractNumId w:val="20"/>
  </w:num>
  <w:num w:numId="20">
    <w:abstractNumId w:val="18"/>
  </w:num>
  <w:num w:numId="21">
    <w:abstractNumId w:val="7"/>
  </w:num>
  <w:num w:numId="22">
    <w:abstractNumId w:val="21"/>
  </w:num>
  <w:num w:numId="23">
    <w:abstractNumId w:val="26"/>
  </w:num>
  <w:num w:numId="24">
    <w:abstractNumId w:val="15"/>
  </w:num>
  <w:num w:numId="25">
    <w:abstractNumId w:val="14"/>
  </w:num>
  <w:num w:numId="26">
    <w:abstractNumId w:val="17"/>
  </w:num>
  <w:num w:numId="27">
    <w:abstractNumId w:val="30"/>
  </w:num>
  <w:num w:numId="28">
    <w:abstractNumId w:val="33"/>
  </w:num>
  <w:num w:numId="29">
    <w:abstractNumId w:val="10"/>
  </w:num>
  <w:num w:numId="30">
    <w:abstractNumId w:val="8"/>
  </w:num>
  <w:num w:numId="31">
    <w:abstractNumId w:val="4"/>
  </w:num>
  <w:num w:numId="32">
    <w:abstractNumId w:val="5"/>
  </w:num>
  <w:num w:numId="33">
    <w:abstractNumId w:val="28"/>
  </w:num>
  <w:num w:numId="34">
    <w:abstractNumId w:val="6"/>
  </w:num>
  <w:num w:numId="35">
    <w:abstractNumId w:val="11"/>
  </w:num>
  <w:num w:numId="36">
    <w:abstractNumId w:val="31"/>
  </w:num>
  <w:num w:numId="37">
    <w:abstractNumId w:val="3"/>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hul Bhaskar">
    <w15:presenceInfo w15:providerId="AD" w15:userId="S-1-5-21-3955415898-3578416659-2659112634-7171"/>
  </w15:person>
  <w15:person w15:author="Pooja Kuckreja">
    <w15:presenceInfo w15:providerId="AD" w15:userId="S-1-5-21-3955415898-3578416659-2659112634-12722"/>
  </w15:person>
  <w15:person w15:author="Veenus Raj">
    <w15:presenceInfo w15:providerId="AD" w15:userId="S-1-5-21-3955415898-3578416659-2659112634-17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972"/>
    <w:rsid w:val="0001031A"/>
    <w:rsid w:val="000114F2"/>
    <w:rsid w:val="000122DA"/>
    <w:rsid w:val="00012440"/>
    <w:rsid w:val="00020657"/>
    <w:rsid w:val="00022F08"/>
    <w:rsid w:val="00023E18"/>
    <w:rsid w:val="0002463E"/>
    <w:rsid w:val="00027E07"/>
    <w:rsid w:val="000327FB"/>
    <w:rsid w:val="000348F9"/>
    <w:rsid w:val="00034C1B"/>
    <w:rsid w:val="000369EE"/>
    <w:rsid w:val="00037E59"/>
    <w:rsid w:val="0004017B"/>
    <w:rsid w:val="000419DE"/>
    <w:rsid w:val="00042AD6"/>
    <w:rsid w:val="00042E26"/>
    <w:rsid w:val="000435F7"/>
    <w:rsid w:val="00046B3C"/>
    <w:rsid w:val="0005191D"/>
    <w:rsid w:val="000528D2"/>
    <w:rsid w:val="000547CE"/>
    <w:rsid w:val="0005497E"/>
    <w:rsid w:val="00054D44"/>
    <w:rsid w:val="0005526E"/>
    <w:rsid w:val="0006047C"/>
    <w:rsid w:val="00060EBE"/>
    <w:rsid w:val="000610A2"/>
    <w:rsid w:val="0006234B"/>
    <w:rsid w:val="0006287A"/>
    <w:rsid w:val="00062A1A"/>
    <w:rsid w:val="000638EF"/>
    <w:rsid w:val="00066189"/>
    <w:rsid w:val="000662E2"/>
    <w:rsid w:val="00067A27"/>
    <w:rsid w:val="000719D6"/>
    <w:rsid w:val="00072394"/>
    <w:rsid w:val="00073061"/>
    <w:rsid w:val="0007369A"/>
    <w:rsid w:val="00075522"/>
    <w:rsid w:val="00075F6F"/>
    <w:rsid w:val="00076650"/>
    <w:rsid w:val="00084041"/>
    <w:rsid w:val="000856E4"/>
    <w:rsid w:val="00087827"/>
    <w:rsid w:val="0008798B"/>
    <w:rsid w:val="00090021"/>
    <w:rsid w:val="000954BF"/>
    <w:rsid w:val="00096720"/>
    <w:rsid w:val="00096DD6"/>
    <w:rsid w:val="00096EBC"/>
    <w:rsid w:val="000A03A4"/>
    <w:rsid w:val="000A29C5"/>
    <w:rsid w:val="000A2DCA"/>
    <w:rsid w:val="000A73E4"/>
    <w:rsid w:val="000A7FD0"/>
    <w:rsid w:val="000B4F4D"/>
    <w:rsid w:val="000B517E"/>
    <w:rsid w:val="000B729D"/>
    <w:rsid w:val="000C0045"/>
    <w:rsid w:val="000C0671"/>
    <w:rsid w:val="000C2650"/>
    <w:rsid w:val="000C36D6"/>
    <w:rsid w:val="000C46CD"/>
    <w:rsid w:val="000C57E7"/>
    <w:rsid w:val="000C7D59"/>
    <w:rsid w:val="000D21A0"/>
    <w:rsid w:val="000D45DD"/>
    <w:rsid w:val="000D6B9C"/>
    <w:rsid w:val="000E3EFD"/>
    <w:rsid w:val="000E6343"/>
    <w:rsid w:val="000F08E8"/>
    <w:rsid w:val="000F347F"/>
    <w:rsid w:val="00103872"/>
    <w:rsid w:val="00105759"/>
    <w:rsid w:val="00106CF9"/>
    <w:rsid w:val="00107244"/>
    <w:rsid w:val="00107648"/>
    <w:rsid w:val="001079B4"/>
    <w:rsid w:val="001126D2"/>
    <w:rsid w:val="001127F8"/>
    <w:rsid w:val="001154C5"/>
    <w:rsid w:val="001176FF"/>
    <w:rsid w:val="001235C0"/>
    <w:rsid w:val="00124C7A"/>
    <w:rsid w:val="00130893"/>
    <w:rsid w:val="00131171"/>
    <w:rsid w:val="00132B9F"/>
    <w:rsid w:val="00136A74"/>
    <w:rsid w:val="00137745"/>
    <w:rsid w:val="00141CED"/>
    <w:rsid w:val="00146112"/>
    <w:rsid w:val="00153C9A"/>
    <w:rsid w:val="00155BC6"/>
    <w:rsid w:val="00155D25"/>
    <w:rsid w:val="00156825"/>
    <w:rsid w:val="00162BDF"/>
    <w:rsid w:val="00164202"/>
    <w:rsid w:val="00165373"/>
    <w:rsid w:val="00170E88"/>
    <w:rsid w:val="00171A86"/>
    <w:rsid w:val="00174E1F"/>
    <w:rsid w:val="00175A64"/>
    <w:rsid w:val="0018104C"/>
    <w:rsid w:val="001867B3"/>
    <w:rsid w:val="001874C1"/>
    <w:rsid w:val="001878D3"/>
    <w:rsid w:val="00187E8A"/>
    <w:rsid w:val="0019152E"/>
    <w:rsid w:val="00193109"/>
    <w:rsid w:val="00194032"/>
    <w:rsid w:val="00196025"/>
    <w:rsid w:val="0019710A"/>
    <w:rsid w:val="00197987"/>
    <w:rsid w:val="00197D67"/>
    <w:rsid w:val="001A09BB"/>
    <w:rsid w:val="001A1764"/>
    <w:rsid w:val="001A388A"/>
    <w:rsid w:val="001A39EC"/>
    <w:rsid w:val="001A3E78"/>
    <w:rsid w:val="001A4E02"/>
    <w:rsid w:val="001A5064"/>
    <w:rsid w:val="001A53F0"/>
    <w:rsid w:val="001A5982"/>
    <w:rsid w:val="001A601C"/>
    <w:rsid w:val="001A69BB"/>
    <w:rsid w:val="001B04F4"/>
    <w:rsid w:val="001B0875"/>
    <w:rsid w:val="001B08E6"/>
    <w:rsid w:val="001B0D9E"/>
    <w:rsid w:val="001B5E70"/>
    <w:rsid w:val="001B60F3"/>
    <w:rsid w:val="001B60FE"/>
    <w:rsid w:val="001B7429"/>
    <w:rsid w:val="001C0A59"/>
    <w:rsid w:val="001C2BF6"/>
    <w:rsid w:val="001C3801"/>
    <w:rsid w:val="001C4FFE"/>
    <w:rsid w:val="001C5DEF"/>
    <w:rsid w:val="001C5DF8"/>
    <w:rsid w:val="001C68C2"/>
    <w:rsid w:val="001C7DF8"/>
    <w:rsid w:val="001D0080"/>
    <w:rsid w:val="001D0895"/>
    <w:rsid w:val="001D225F"/>
    <w:rsid w:val="001D4FBF"/>
    <w:rsid w:val="001E3C98"/>
    <w:rsid w:val="001E6739"/>
    <w:rsid w:val="001E689C"/>
    <w:rsid w:val="001E6A94"/>
    <w:rsid w:val="001F1DA5"/>
    <w:rsid w:val="001F22AB"/>
    <w:rsid w:val="001F3A2A"/>
    <w:rsid w:val="001F4A09"/>
    <w:rsid w:val="001F4D0F"/>
    <w:rsid w:val="001F658D"/>
    <w:rsid w:val="0020555E"/>
    <w:rsid w:val="00206701"/>
    <w:rsid w:val="00206C41"/>
    <w:rsid w:val="00210C68"/>
    <w:rsid w:val="002218F5"/>
    <w:rsid w:val="00223574"/>
    <w:rsid w:val="00223705"/>
    <w:rsid w:val="00223881"/>
    <w:rsid w:val="00231F55"/>
    <w:rsid w:val="0023348D"/>
    <w:rsid w:val="00233526"/>
    <w:rsid w:val="0023610A"/>
    <w:rsid w:val="002412C1"/>
    <w:rsid w:val="00246D43"/>
    <w:rsid w:val="00246DAA"/>
    <w:rsid w:val="00250EE9"/>
    <w:rsid w:val="00250F46"/>
    <w:rsid w:val="002519AB"/>
    <w:rsid w:val="00253FAF"/>
    <w:rsid w:val="00255A89"/>
    <w:rsid w:val="00255F6E"/>
    <w:rsid w:val="00257124"/>
    <w:rsid w:val="00260471"/>
    <w:rsid w:val="002610D9"/>
    <w:rsid w:val="00261663"/>
    <w:rsid w:val="002637D2"/>
    <w:rsid w:val="00264D81"/>
    <w:rsid w:val="00265F0E"/>
    <w:rsid w:val="00272044"/>
    <w:rsid w:val="00273A3E"/>
    <w:rsid w:val="00274D7A"/>
    <w:rsid w:val="00281BAE"/>
    <w:rsid w:val="00287DEF"/>
    <w:rsid w:val="00290D34"/>
    <w:rsid w:val="002923F0"/>
    <w:rsid w:val="002A0EF6"/>
    <w:rsid w:val="002A165F"/>
    <w:rsid w:val="002A28C0"/>
    <w:rsid w:val="002A3C24"/>
    <w:rsid w:val="002A4D6C"/>
    <w:rsid w:val="002A6496"/>
    <w:rsid w:val="002A6769"/>
    <w:rsid w:val="002B04D8"/>
    <w:rsid w:val="002B057D"/>
    <w:rsid w:val="002B171D"/>
    <w:rsid w:val="002B17DF"/>
    <w:rsid w:val="002B22EC"/>
    <w:rsid w:val="002B2606"/>
    <w:rsid w:val="002B4C0F"/>
    <w:rsid w:val="002B720E"/>
    <w:rsid w:val="002C07BC"/>
    <w:rsid w:val="002C1D57"/>
    <w:rsid w:val="002C2098"/>
    <w:rsid w:val="002C2379"/>
    <w:rsid w:val="002C3377"/>
    <w:rsid w:val="002C33F6"/>
    <w:rsid w:val="002D13B6"/>
    <w:rsid w:val="002D243E"/>
    <w:rsid w:val="002D2641"/>
    <w:rsid w:val="002D48C6"/>
    <w:rsid w:val="002D5E1C"/>
    <w:rsid w:val="002E3F74"/>
    <w:rsid w:val="002E596B"/>
    <w:rsid w:val="002E5F4D"/>
    <w:rsid w:val="002E6B98"/>
    <w:rsid w:val="002E7E8F"/>
    <w:rsid w:val="002F1E5C"/>
    <w:rsid w:val="002F303A"/>
    <w:rsid w:val="002F3BFE"/>
    <w:rsid w:val="002F4C6D"/>
    <w:rsid w:val="002F4F92"/>
    <w:rsid w:val="002F607F"/>
    <w:rsid w:val="002F6342"/>
    <w:rsid w:val="00300970"/>
    <w:rsid w:val="00300B90"/>
    <w:rsid w:val="00300D52"/>
    <w:rsid w:val="00301B6C"/>
    <w:rsid w:val="003062F5"/>
    <w:rsid w:val="00306D7E"/>
    <w:rsid w:val="00307A3B"/>
    <w:rsid w:val="00312B4A"/>
    <w:rsid w:val="0031405B"/>
    <w:rsid w:val="003206E4"/>
    <w:rsid w:val="00323186"/>
    <w:rsid w:val="003249E9"/>
    <w:rsid w:val="003266AA"/>
    <w:rsid w:val="00326B5B"/>
    <w:rsid w:val="00327D22"/>
    <w:rsid w:val="003341E7"/>
    <w:rsid w:val="003367D2"/>
    <w:rsid w:val="00340665"/>
    <w:rsid w:val="0034145E"/>
    <w:rsid w:val="00342BC7"/>
    <w:rsid w:val="003430AC"/>
    <w:rsid w:val="0034366B"/>
    <w:rsid w:val="00345B10"/>
    <w:rsid w:val="00346433"/>
    <w:rsid w:val="0034744E"/>
    <w:rsid w:val="00347B78"/>
    <w:rsid w:val="003552BF"/>
    <w:rsid w:val="00356C8F"/>
    <w:rsid w:val="0035755C"/>
    <w:rsid w:val="00357B98"/>
    <w:rsid w:val="00357DFB"/>
    <w:rsid w:val="00357F20"/>
    <w:rsid w:val="00361704"/>
    <w:rsid w:val="00361E4E"/>
    <w:rsid w:val="00361EBA"/>
    <w:rsid w:val="00365351"/>
    <w:rsid w:val="00365B18"/>
    <w:rsid w:val="00372714"/>
    <w:rsid w:val="00372D6F"/>
    <w:rsid w:val="003730EC"/>
    <w:rsid w:val="0037747B"/>
    <w:rsid w:val="00386E2F"/>
    <w:rsid w:val="003879B5"/>
    <w:rsid w:val="00393471"/>
    <w:rsid w:val="00393D15"/>
    <w:rsid w:val="00394309"/>
    <w:rsid w:val="00394764"/>
    <w:rsid w:val="00395B8F"/>
    <w:rsid w:val="0039664E"/>
    <w:rsid w:val="003A2328"/>
    <w:rsid w:val="003A3C82"/>
    <w:rsid w:val="003A72D4"/>
    <w:rsid w:val="003B12C7"/>
    <w:rsid w:val="003B23AF"/>
    <w:rsid w:val="003B2BD6"/>
    <w:rsid w:val="003B58A3"/>
    <w:rsid w:val="003B6A45"/>
    <w:rsid w:val="003C0835"/>
    <w:rsid w:val="003C13C8"/>
    <w:rsid w:val="003C1BC2"/>
    <w:rsid w:val="003C2FDB"/>
    <w:rsid w:val="003C30FA"/>
    <w:rsid w:val="003C31FF"/>
    <w:rsid w:val="003C5D9F"/>
    <w:rsid w:val="003D2DF0"/>
    <w:rsid w:val="003D45A0"/>
    <w:rsid w:val="003D4B32"/>
    <w:rsid w:val="003E229C"/>
    <w:rsid w:val="003E5376"/>
    <w:rsid w:val="003E56C7"/>
    <w:rsid w:val="003E6A0B"/>
    <w:rsid w:val="003E6AEE"/>
    <w:rsid w:val="003E6AFD"/>
    <w:rsid w:val="003F0C7D"/>
    <w:rsid w:val="003F10A3"/>
    <w:rsid w:val="003F1EF8"/>
    <w:rsid w:val="003F267D"/>
    <w:rsid w:val="003F2CB8"/>
    <w:rsid w:val="003F3177"/>
    <w:rsid w:val="003F3C80"/>
    <w:rsid w:val="003F53DA"/>
    <w:rsid w:val="003F5617"/>
    <w:rsid w:val="003F65F4"/>
    <w:rsid w:val="003F770D"/>
    <w:rsid w:val="003F7B9B"/>
    <w:rsid w:val="00402A8E"/>
    <w:rsid w:val="00402C87"/>
    <w:rsid w:val="0040340A"/>
    <w:rsid w:val="00406560"/>
    <w:rsid w:val="00407226"/>
    <w:rsid w:val="00407417"/>
    <w:rsid w:val="00414D5C"/>
    <w:rsid w:val="004223A4"/>
    <w:rsid w:val="004256EE"/>
    <w:rsid w:val="0042592B"/>
    <w:rsid w:val="004265CB"/>
    <w:rsid w:val="00427AD5"/>
    <w:rsid w:val="004302A4"/>
    <w:rsid w:val="004319A8"/>
    <w:rsid w:val="00431A6F"/>
    <w:rsid w:val="00431CE4"/>
    <w:rsid w:val="0043253B"/>
    <w:rsid w:val="004354E3"/>
    <w:rsid w:val="00437776"/>
    <w:rsid w:val="00437B4E"/>
    <w:rsid w:val="004420CF"/>
    <w:rsid w:val="004435F0"/>
    <w:rsid w:val="004453C6"/>
    <w:rsid w:val="00445DDA"/>
    <w:rsid w:val="0045008C"/>
    <w:rsid w:val="0045034A"/>
    <w:rsid w:val="004508C2"/>
    <w:rsid w:val="00451701"/>
    <w:rsid w:val="00453CDF"/>
    <w:rsid w:val="004545A8"/>
    <w:rsid w:val="00454A1E"/>
    <w:rsid w:val="00457BCE"/>
    <w:rsid w:val="00457BDA"/>
    <w:rsid w:val="00460B3E"/>
    <w:rsid w:val="00460F33"/>
    <w:rsid w:val="004631B8"/>
    <w:rsid w:val="00463248"/>
    <w:rsid w:val="004642E1"/>
    <w:rsid w:val="004669D8"/>
    <w:rsid w:val="00473DD8"/>
    <w:rsid w:val="004742A8"/>
    <w:rsid w:val="004752F3"/>
    <w:rsid w:val="0048386C"/>
    <w:rsid w:val="00491CCC"/>
    <w:rsid w:val="00494E21"/>
    <w:rsid w:val="004977C5"/>
    <w:rsid w:val="004A0372"/>
    <w:rsid w:val="004A079D"/>
    <w:rsid w:val="004A5D53"/>
    <w:rsid w:val="004A6313"/>
    <w:rsid w:val="004A7276"/>
    <w:rsid w:val="004B1C70"/>
    <w:rsid w:val="004B3506"/>
    <w:rsid w:val="004B3516"/>
    <w:rsid w:val="004B37FB"/>
    <w:rsid w:val="004B4E1D"/>
    <w:rsid w:val="004B6833"/>
    <w:rsid w:val="004B6D5A"/>
    <w:rsid w:val="004B72BA"/>
    <w:rsid w:val="004C20B0"/>
    <w:rsid w:val="004C27AC"/>
    <w:rsid w:val="004C330D"/>
    <w:rsid w:val="004C3446"/>
    <w:rsid w:val="004C4A41"/>
    <w:rsid w:val="004C6809"/>
    <w:rsid w:val="004C7974"/>
    <w:rsid w:val="004D29E4"/>
    <w:rsid w:val="004D2D98"/>
    <w:rsid w:val="004D4646"/>
    <w:rsid w:val="004D6401"/>
    <w:rsid w:val="004D7BE7"/>
    <w:rsid w:val="004E1DE9"/>
    <w:rsid w:val="004E2472"/>
    <w:rsid w:val="004E25AC"/>
    <w:rsid w:val="004E3861"/>
    <w:rsid w:val="004E447A"/>
    <w:rsid w:val="004E5133"/>
    <w:rsid w:val="004E535C"/>
    <w:rsid w:val="004F0938"/>
    <w:rsid w:val="004F185A"/>
    <w:rsid w:val="004F283C"/>
    <w:rsid w:val="004F361F"/>
    <w:rsid w:val="004F697E"/>
    <w:rsid w:val="004F766C"/>
    <w:rsid w:val="00506A37"/>
    <w:rsid w:val="005101FB"/>
    <w:rsid w:val="00512C3D"/>
    <w:rsid w:val="00513C4F"/>
    <w:rsid w:val="005140A0"/>
    <w:rsid w:val="00515278"/>
    <w:rsid w:val="005171C4"/>
    <w:rsid w:val="00517BA4"/>
    <w:rsid w:val="0052084A"/>
    <w:rsid w:val="005209B9"/>
    <w:rsid w:val="00521629"/>
    <w:rsid w:val="005216B2"/>
    <w:rsid w:val="0052330A"/>
    <w:rsid w:val="005241B5"/>
    <w:rsid w:val="00524440"/>
    <w:rsid w:val="005266CA"/>
    <w:rsid w:val="00530173"/>
    <w:rsid w:val="00531C5D"/>
    <w:rsid w:val="00532855"/>
    <w:rsid w:val="00540D97"/>
    <w:rsid w:val="00540EB9"/>
    <w:rsid w:val="005450AA"/>
    <w:rsid w:val="00545EA9"/>
    <w:rsid w:val="005561B4"/>
    <w:rsid w:val="0055698B"/>
    <w:rsid w:val="00556B8C"/>
    <w:rsid w:val="0056035C"/>
    <w:rsid w:val="00562D18"/>
    <w:rsid w:val="00562FDC"/>
    <w:rsid w:val="0056393B"/>
    <w:rsid w:val="00564DB8"/>
    <w:rsid w:val="00565371"/>
    <w:rsid w:val="00572146"/>
    <w:rsid w:val="00572DA8"/>
    <w:rsid w:val="00573A2B"/>
    <w:rsid w:val="005759CB"/>
    <w:rsid w:val="005777EF"/>
    <w:rsid w:val="005811F4"/>
    <w:rsid w:val="005853DB"/>
    <w:rsid w:val="00585AE3"/>
    <w:rsid w:val="00591849"/>
    <w:rsid w:val="00592797"/>
    <w:rsid w:val="005930FA"/>
    <w:rsid w:val="0059438F"/>
    <w:rsid w:val="0059749B"/>
    <w:rsid w:val="005A0547"/>
    <w:rsid w:val="005A15FD"/>
    <w:rsid w:val="005A1C24"/>
    <w:rsid w:val="005A1F00"/>
    <w:rsid w:val="005A30D3"/>
    <w:rsid w:val="005A3991"/>
    <w:rsid w:val="005A53ED"/>
    <w:rsid w:val="005A5B61"/>
    <w:rsid w:val="005A622E"/>
    <w:rsid w:val="005A6DF9"/>
    <w:rsid w:val="005B155A"/>
    <w:rsid w:val="005B24DB"/>
    <w:rsid w:val="005B3D29"/>
    <w:rsid w:val="005B4398"/>
    <w:rsid w:val="005B5DDA"/>
    <w:rsid w:val="005B6F72"/>
    <w:rsid w:val="005B7668"/>
    <w:rsid w:val="005C0A8F"/>
    <w:rsid w:val="005C4912"/>
    <w:rsid w:val="005C5543"/>
    <w:rsid w:val="005D0B6F"/>
    <w:rsid w:val="005D3A0C"/>
    <w:rsid w:val="005D6692"/>
    <w:rsid w:val="005E186C"/>
    <w:rsid w:val="005E1A73"/>
    <w:rsid w:val="005E41B6"/>
    <w:rsid w:val="005E41C6"/>
    <w:rsid w:val="005E672B"/>
    <w:rsid w:val="005E7AB8"/>
    <w:rsid w:val="005F1121"/>
    <w:rsid w:val="005F13B5"/>
    <w:rsid w:val="005F1420"/>
    <w:rsid w:val="005F6AB1"/>
    <w:rsid w:val="00600A23"/>
    <w:rsid w:val="00601396"/>
    <w:rsid w:val="006027C0"/>
    <w:rsid w:val="0060378C"/>
    <w:rsid w:val="00604444"/>
    <w:rsid w:val="00605022"/>
    <w:rsid w:val="0060657A"/>
    <w:rsid w:val="006102A8"/>
    <w:rsid w:val="00610C2D"/>
    <w:rsid w:val="0061319F"/>
    <w:rsid w:val="006137CA"/>
    <w:rsid w:val="0061400B"/>
    <w:rsid w:val="0061429A"/>
    <w:rsid w:val="0061570E"/>
    <w:rsid w:val="00617032"/>
    <w:rsid w:val="006215BA"/>
    <w:rsid w:val="00621DD9"/>
    <w:rsid w:val="00623183"/>
    <w:rsid w:val="00623914"/>
    <w:rsid w:val="00623C74"/>
    <w:rsid w:val="006278D8"/>
    <w:rsid w:val="006301FD"/>
    <w:rsid w:val="006321A1"/>
    <w:rsid w:val="00632720"/>
    <w:rsid w:val="00633BE9"/>
    <w:rsid w:val="0063618B"/>
    <w:rsid w:val="00636780"/>
    <w:rsid w:val="006409FF"/>
    <w:rsid w:val="00640EA5"/>
    <w:rsid w:val="00641468"/>
    <w:rsid w:val="0064259F"/>
    <w:rsid w:val="006438AD"/>
    <w:rsid w:val="00644D9B"/>
    <w:rsid w:val="00657B3F"/>
    <w:rsid w:val="00660290"/>
    <w:rsid w:val="006618DA"/>
    <w:rsid w:val="00662F7F"/>
    <w:rsid w:val="0066604C"/>
    <w:rsid w:val="006710AE"/>
    <w:rsid w:val="00671760"/>
    <w:rsid w:val="00671A4D"/>
    <w:rsid w:val="00671F25"/>
    <w:rsid w:val="0067307D"/>
    <w:rsid w:val="00673202"/>
    <w:rsid w:val="00673951"/>
    <w:rsid w:val="00673BD7"/>
    <w:rsid w:val="00673E4C"/>
    <w:rsid w:val="00674169"/>
    <w:rsid w:val="00674F3C"/>
    <w:rsid w:val="006762E0"/>
    <w:rsid w:val="00676442"/>
    <w:rsid w:val="00677E28"/>
    <w:rsid w:val="00680A00"/>
    <w:rsid w:val="00681E53"/>
    <w:rsid w:val="006841AD"/>
    <w:rsid w:val="00686EE5"/>
    <w:rsid w:val="00687903"/>
    <w:rsid w:val="0069030A"/>
    <w:rsid w:val="00690495"/>
    <w:rsid w:val="006905EF"/>
    <w:rsid w:val="00690F31"/>
    <w:rsid w:val="00691827"/>
    <w:rsid w:val="00692F32"/>
    <w:rsid w:val="006952B6"/>
    <w:rsid w:val="0069584D"/>
    <w:rsid w:val="0069603F"/>
    <w:rsid w:val="006975B3"/>
    <w:rsid w:val="006A0A19"/>
    <w:rsid w:val="006A1BAC"/>
    <w:rsid w:val="006A2203"/>
    <w:rsid w:val="006A2BD2"/>
    <w:rsid w:val="006A3AEF"/>
    <w:rsid w:val="006A4F93"/>
    <w:rsid w:val="006B0403"/>
    <w:rsid w:val="006B0647"/>
    <w:rsid w:val="006B07EB"/>
    <w:rsid w:val="006B1768"/>
    <w:rsid w:val="006B3A59"/>
    <w:rsid w:val="006B3FE0"/>
    <w:rsid w:val="006B44CC"/>
    <w:rsid w:val="006C0C76"/>
    <w:rsid w:val="006C0F0D"/>
    <w:rsid w:val="006C18C8"/>
    <w:rsid w:val="006C245A"/>
    <w:rsid w:val="006C3EE4"/>
    <w:rsid w:val="006C41B2"/>
    <w:rsid w:val="006C591A"/>
    <w:rsid w:val="006C5B9E"/>
    <w:rsid w:val="006C716B"/>
    <w:rsid w:val="006C79F8"/>
    <w:rsid w:val="006D1482"/>
    <w:rsid w:val="006D2CBB"/>
    <w:rsid w:val="006D3049"/>
    <w:rsid w:val="006D374B"/>
    <w:rsid w:val="006D4039"/>
    <w:rsid w:val="006D4CDF"/>
    <w:rsid w:val="006D5931"/>
    <w:rsid w:val="006D5A8D"/>
    <w:rsid w:val="006D6A59"/>
    <w:rsid w:val="006D7980"/>
    <w:rsid w:val="006E3398"/>
    <w:rsid w:val="006E56C1"/>
    <w:rsid w:val="006E5DBF"/>
    <w:rsid w:val="006E5EE3"/>
    <w:rsid w:val="006E69B8"/>
    <w:rsid w:val="006E72F1"/>
    <w:rsid w:val="006F0D27"/>
    <w:rsid w:val="006F114E"/>
    <w:rsid w:val="006F206D"/>
    <w:rsid w:val="006F73DC"/>
    <w:rsid w:val="00702B9B"/>
    <w:rsid w:val="007033C1"/>
    <w:rsid w:val="00704A71"/>
    <w:rsid w:val="007100CE"/>
    <w:rsid w:val="00710A00"/>
    <w:rsid w:val="00710DF8"/>
    <w:rsid w:val="007112A2"/>
    <w:rsid w:val="00715B60"/>
    <w:rsid w:val="00717FAB"/>
    <w:rsid w:val="00722119"/>
    <w:rsid w:val="007223A6"/>
    <w:rsid w:val="00723D71"/>
    <w:rsid w:val="00724BA4"/>
    <w:rsid w:val="0073010B"/>
    <w:rsid w:val="0073043A"/>
    <w:rsid w:val="00731436"/>
    <w:rsid w:val="00731A06"/>
    <w:rsid w:val="00735447"/>
    <w:rsid w:val="00737373"/>
    <w:rsid w:val="007379D2"/>
    <w:rsid w:val="00737A55"/>
    <w:rsid w:val="007406BE"/>
    <w:rsid w:val="0074182D"/>
    <w:rsid w:val="00741E52"/>
    <w:rsid w:val="007443CE"/>
    <w:rsid w:val="007444F7"/>
    <w:rsid w:val="00744901"/>
    <w:rsid w:val="00745EEC"/>
    <w:rsid w:val="00747894"/>
    <w:rsid w:val="00750267"/>
    <w:rsid w:val="00750C23"/>
    <w:rsid w:val="007520AE"/>
    <w:rsid w:val="00754659"/>
    <w:rsid w:val="00755CCE"/>
    <w:rsid w:val="007563F1"/>
    <w:rsid w:val="00760575"/>
    <w:rsid w:val="00761613"/>
    <w:rsid w:val="0076457D"/>
    <w:rsid w:val="00766273"/>
    <w:rsid w:val="00770180"/>
    <w:rsid w:val="00770C9C"/>
    <w:rsid w:val="00773C35"/>
    <w:rsid w:val="00775793"/>
    <w:rsid w:val="007761A1"/>
    <w:rsid w:val="00782C4F"/>
    <w:rsid w:val="00783C00"/>
    <w:rsid w:val="0078559E"/>
    <w:rsid w:val="007856DA"/>
    <w:rsid w:val="00786A98"/>
    <w:rsid w:val="007878AE"/>
    <w:rsid w:val="0079108B"/>
    <w:rsid w:val="007A2363"/>
    <w:rsid w:val="007A6940"/>
    <w:rsid w:val="007A6D64"/>
    <w:rsid w:val="007B0BE6"/>
    <w:rsid w:val="007B4225"/>
    <w:rsid w:val="007B4537"/>
    <w:rsid w:val="007B5BAD"/>
    <w:rsid w:val="007B5D98"/>
    <w:rsid w:val="007B6B66"/>
    <w:rsid w:val="007C066D"/>
    <w:rsid w:val="007C2225"/>
    <w:rsid w:val="007C22BD"/>
    <w:rsid w:val="007C2BB8"/>
    <w:rsid w:val="007C63BD"/>
    <w:rsid w:val="007D004E"/>
    <w:rsid w:val="007D2972"/>
    <w:rsid w:val="007D29A1"/>
    <w:rsid w:val="007D7882"/>
    <w:rsid w:val="007D7AE1"/>
    <w:rsid w:val="007E0B4E"/>
    <w:rsid w:val="007E2A6F"/>
    <w:rsid w:val="007E4C69"/>
    <w:rsid w:val="007E56DF"/>
    <w:rsid w:val="007E5AED"/>
    <w:rsid w:val="007E6EDA"/>
    <w:rsid w:val="007E74C7"/>
    <w:rsid w:val="007E7878"/>
    <w:rsid w:val="007E7926"/>
    <w:rsid w:val="007F5D24"/>
    <w:rsid w:val="00800863"/>
    <w:rsid w:val="00810C65"/>
    <w:rsid w:val="00812423"/>
    <w:rsid w:val="008128B4"/>
    <w:rsid w:val="008128DA"/>
    <w:rsid w:val="00812ED7"/>
    <w:rsid w:val="008134F3"/>
    <w:rsid w:val="00813E1C"/>
    <w:rsid w:val="0082016F"/>
    <w:rsid w:val="0082097D"/>
    <w:rsid w:val="00820B67"/>
    <w:rsid w:val="00826920"/>
    <w:rsid w:val="00827AF4"/>
    <w:rsid w:val="00832B14"/>
    <w:rsid w:val="00833180"/>
    <w:rsid w:val="00836194"/>
    <w:rsid w:val="0083796F"/>
    <w:rsid w:val="00840EB8"/>
    <w:rsid w:val="00844497"/>
    <w:rsid w:val="00846526"/>
    <w:rsid w:val="00856C9E"/>
    <w:rsid w:val="00860D93"/>
    <w:rsid w:val="008625F3"/>
    <w:rsid w:val="008634D4"/>
    <w:rsid w:val="00863CAB"/>
    <w:rsid w:val="00863CCA"/>
    <w:rsid w:val="008649E5"/>
    <w:rsid w:val="00867BD7"/>
    <w:rsid w:val="00870C65"/>
    <w:rsid w:val="00870F91"/>
    <w:rsid w:val="00873B6D"/>
    <w:rsid w:val="00875B3A"/>
    <w:rsid w:val="00875FC6"/>
    <w:rsid w:val="008801FC"/>
    <w:rsid w:val="008803BD"/>
    <w:rsid w:val="00883FFE"/>
    <w:rsid w:val="00885263"/>
    <w:rsid w:val="008852CE"/>
    <w:rsid w:val="00885ACB"/>
    <w:rsid w:val="008861B9"/>
    <w:rsid w:val="0089075A"/>
    <w:rsid w:val="008908BA"/>
    <w:rsid w:val="008916BF"/>
    <w:rsid w:val="00891D5E"/>
    <w:rsid w:val="00893E67"/>
    <w:rsid w:val="008978E4"/>
    <w:rsid w:val="008A1770"/>
    <w:rsid w:val="008A18B2"/>
    <w:rsid w:val="008A27A1"/>
    <w:rsid w:val="008A44A9"/>
    <w:rsid w:val="008A4FA4"/>
    <w:rsid w:val="008A561A"/>
    <w:rsid w:val="008A6FF4"/>
    <w:rsid w:val="008A79E5"/>
    <w:rsid w:val="008B0BC5"/>
    <w:rsid w:val="008B432D"/>
    <w:rsid w:val="008B471B"/>
    <w:rsid w:val="008B4754"/>
    <w:rsid w:val="008B56CD"/>
    <w:rsid w:val="008B5B76"/>
    <w:rsid w:val="008C18A8"/>
    <w:rsid w:val="008C1FA0"/>
    <w:rsid w:val="008C5C7A"/>
    <w:rsid w:val="008C6BA1"/>
    <w:rsid w:val="008C75DC"/>
    <w:rsid w:val="008C79F2"/>
    <w:rsid w:val="008D0F2D"/>
    <w:rsid w:val="008D30E2"/>
    <w:rsid w:val="008D3CC6"/>
    <w:rsid w:val="008D4294"/>
    <w:rsid w:val="008D4B15"/>
    <w:rsid w:val="008D681A"/>
    <w:rsid w:val="008E0837"/>
    <w:rsid w:val="008E117B"/>
    <w:rsid w:val="008E2E23"/>
    <w:rsid w:val="008E5305"/>
    <w:rsid w:val="008E6A81"/>
    <w:rsid w:val="008E784E"/>
    <w:rsid w:val="008F07DC"/>
    <w:rsid w:val="008F1733"/>
    <w:rsid w:val="008F4772"/>
    <w:rsid w:val="0090736E"/>
    <w:rsid w:val="00910089"/>
    <w:rsid w:val="009109EC"/>
    <w:rsid w:val="009145F7"/>
    <w:rsid w:val="00915D83"/>
    <w:rsid w:val="009169AA"/>
    <w:rsid w:val="00916D28"/>
    <w:rsid w:val="0091723A"/>
    <w:rsid w:val="00917B90"/>
    <w:rsid w:val="00917CBF"/>
    <w:rsid w:val="00917CC9"/>
    <w:rsid w:val="00920661"/>
    <w:rsid w:val="00920AF1"/>
    <w:rsid w:val="00920CBA"/>
    <w:rsid w:val="00920D44"/>
    <w:rsid w:val="009213F2"/>
    <w:rsid w:val="009215B3"/>
    <w:rsid w:val="00922E24"/>
    <w:rsid w:val="00922F3B"/>
    <w:rsid w:val="0092342C"/>
    <w:rsid w:val="009268FB"/>
    <w:rsid w:val="0093088E"/>
    <w:rsid w:val="00930921"/>
    <w:rsid w:val="009323A1"/>
    <w:rsid w:val="0093504D"/>
    <w:rsid w:val="00937776"/>
    <w:rsid w:val="00937B3D"/>
    <w:rsid w:val="00937CDC"/>
    <w:rsid w:val="00941D77"/>
    <w:rsid w:val="009434D2"/>
    <w:rsid w:val="00943B5F"/>
    <w:rsid w:val="00943F1A"/>
    <w:rsid w:val="00945FE0"/>
    <w:rsid w:val="009463BF"/>
    <w:rsid w:val="009466C3"/>
    <w:rsid w:val="00950ABD"/>
    <w:rsid w:val="00953CB8"/>
    <w:rsid w:val="00955A32"/>
    <w:rsid w:val="00956FF8"/>
    <w:rsid w:val="00957BBA"/>
    <w:rsid w:val="009620AD"/>
    <w:rsid w:val="00962BA6"/>
    <w:rsid w:val="0096354A"/>
    <w:rsid w:val="00964B3A"/>
    <w:rsid w:val="00964E0C"/>
    <w:rsid w:val="00965571"/>
    <w:rsid w:val="00967ECD"/>
    <w:rsid w:val="0097087D"/>
    <w:rsid w:val="00970E20"/>
    <w:rsid w:val="0097408B"/>
    <w:rsid w:val="00974319"/>
    <w:rsid w:val="00974486"/>
    <w:rsid w:val="00974A77"/>
    <w:rsid w:val="009827FB"/>
    <w:rsid w:val="00990E98"/>
    <w:rsid w:val="009A1F7B"/>
    <w:rsid w:val="009A2BCA"/>
    <w:rsid w:val="009A2ED4"/>
    <w:rsid w:val="009A5997"/>
    <w:rsid w:val="009A7771"/>
    <w:rsid w:val="009B074F"/>
    <w:rsid w:val="009B0E5E"/>
    <w:rsid w:val="009B61F0"/>
    <w:rsid w:val="009B67D3"/>
    <w:rsid w:val="009B717E"/>
    <w:rsid w:val="009C09DA"/>
    <w:rsid w:val="009C1E4F"/>
    <w:rsid w:val="009C38FB"/>
    <w:rsid w:val="009C4996"/>
    <w:rsid w:val="009C7D10"/>
    <w:rsid w:val="009D1CE1"/>
    <w:rsid w:val="009D1ECC"/>
    <w:rsid w:val="009D3CD7"/>
    <w:rsid w:val="009D6863"/>
    <w:rsid w:val="009D7B57"/>
    <w:rsid w:val="009E0CA4"/>
    <w:rsid w:val="009E1A22"/>
    <w:rsid w:val="009E4BFC"/>
    <w:rsid w:val="009E5057"/>
    <w:rsid w:val="009F156C"/>
    <w:rsid w:val="009F347F"/>
    <w:rsid w:val="009F419A"/>
    <w:rsid w:val="009F65E2"/>
    <w:rsid w:val="009F7B1E"/>
    <w:rsid w:val="00A00BBA"/>
    <w:rsid w:val="00A0248F"/>
    <w:rsid w:val="00A04E47"/>
    <w:rsid w:val="00A05021"/>
    <w:rsid w:val="00A061E5"/>
    <w:rsid w:val="00A1086D"/>
    <w:rsid w:val="00A11DED"/>
    <w:rsid w:val="00A127B3"/>
    <w:rsid w:val="00A14626"/>
    <w:rsid w:val="00A14FA5"/>
    <w:rsid w:val="00A20C9A"/>
    <w:rsid w:val="00A216DE"/>
    <w:rsid w:val="00A24390"/>
    <w:rsid w:val="00A2586C"/>
    <w:rsid w:val="00A275DE"/>
    <w:rsid w:val="00A3394E"/>
    <w:rsid w:val="00A34BC6"/>
    <w:rsid w:val="00A35C2D"/>
    <w:rsid w:val="00A36BCE"/>
    <w:rsid w:val="00A42A4E"/>
    <w:rsid w:val="00A42BEB"/>
    <w:rsid w:val="00A433A6"/>
    <w:rsid w:val="00A43706"/>
    <w:rsid w:val="00A47409"/>
    <w:rsid w:val="00A50F56"/>
    <w:rsid w:val="00A5680B"/>
    <w:rsid w:val="00A57CFD"/>
    <w:rsid w:val="00A61113"/>
    <w:rsid w:val="00A63450"/>
    <w:rsid w:val="00A642E0"/>
    <w:rsid w:val="00A70CDB"/>
    <w:rsid w:val="00A747A6"/>
    <w:rsid w:val="00A761B6"/>
    <w:rsid w:val="00A77B69"/>
    <w:rsid w:val="00A800DA"/>
    <w:rsid w:val="00A8074F"/>
    <w:rsid w:val="00A81BF3"/>
    <w:rsid w:val="00A826A4"/>
    <w:rsid w:val="00A83256"/>
    <w:rsid w:val="00A85414"/>
    <w:rsid w:val="00A85C10"/>
    <w:rsid w:val="00A85C20"/>
    <w:rsid w:val="00A92651"/>
    <w:rsid w:val="00A927BE"/>
    <w:rsid w:val="00A93BD2"/>
    <w:rsid w:val="00A94021"/>
    <w:rsid w:val="00A95C87"/>
    <w:rsid w:val="00A97192"/>
    <w:rsid w:val="00AA50A2"/>
    <w:rsid w:val="00AA6DD7"/>
    <w:rsid w:val="00AA7BB4"/>
    <w:rsid w:val="00AB050D"/>
    <w:rsid w:val="00AB0630"/>
    <w:rsid w:val="00AB09DC"/>
    <w:rsid w:val="00AB54E4"/>
    <w:rsid w:val="00AB6A74"/>
    <w:rsid w:val="00AC1ADE"/>
    <w:rsid w:val="00AC3C8B"/>
    <w:rsid w:val="00AC4532"/>
    <w:rsid w:val="00AC5B92"/>
    <w:rsid w:val="00AC66C5"/>
    <w:rsid w:val="00AC78F8"/>
    <w:rsid w:val="00AD1AE2"/>
    <w:rsid w:val="00AD1BEC"/>
    <w:rsid w:val="00AD5C44"/>
    <w:rsid w:val="00AD762F"/>
    <w:rsid w:val="00AE0299"/>
    <w:rsid w:val="00AE0AB3"/>
    <w:rsid w:val="00AE3F77"/>
    <w:rsid w:val="00AE3F9E"/>
    <w:rsid w:val="00AF01BF"/>
    <w:rsid w:val="00AF4138"/>
    <w:rsid w:val="00AF5760"/>
    <w:rsid w:val="00AF73C1"/>
    <w:rsid w:val="00B00045"/>
    <w:rsid w:val="00B02679"/>
    <w:rsid w:val="00B04ACD"/>
    <w:rsid w:val="00B05CB8"/>
    <w:rsid w:val="00B07B3B"/>
    <w:rsid w:val="00B128F0"/>
    <w:rsid w:val="00B15838"/>
    <w:rsid w:val="00B1609C"/>
    <w:rsid w:val="00B17973"/>
    <w:rsid w:val="00B21D8A"/>
    <w:rsid w:val="00B264D3"/>
    <w:rsid w:val="00B26641"/>
    <w:rsid w:val="00B27C64"/>
    <w:rsid w:val="00B334BA"/>
    <w:rsid w:val="00B33740"/>
    <w:rsid w:val="00B3526B"/>
    <w:rsid w:val="00B357B2"/>
    <w:rsid w:val="00B36851"/>
    <w:rsid w:val="00B37DE7"/>
    <w:rsid w:val="00B412C3"/>
    <w:rsid w:val="00B43906"/>
    <w:rsid w:val="00B43AB7"/>
    <w:rsid w:val="00B43F22"/>
    <w:rsid w:val="00B44217"/>
    <w:rsid w:val="00B461B7"/>
    <w:rsid w:val="00B50BE5"/>
    <w:rsid w:val="00B520DF"/>
    <w:rsid w:val="00B52419"/>
    <w:rsid w:val="00B52E8C"/>
    <w:rsid w:val="00B56725"/>
    <w:rsid w:val="00B56FCC"/>
    <w:rsid w:val="00B570C4"/>
    <w:rsid w:val="00B61E23"/>
    <w:rsid w:val="00B652EE"/>
    <w:rsid w:val="00B6584B"/>
    <w:rsid w:val="00B67F59"/>
    <w:rsid w:val="00B700EA"/>
    <w:rsid w:val="00B710BB"/>
    <w:rsid w:val="00B740E1"/>
    <w:rsid w:val="00B76B03"/>
    <w:rsid w:val="00B76C92"/>
    <w:rsid w:val="00B77200"/>
    <w:rsid w:val="00B77A97"/>
    <w:rsid w:val="00B8383C"/>
    <w:rsid w:val="00B85826"/>
    <w:rsid w:val="00B85A71"/>
    <w:rsid w:val="00B85D68"/>
    <w:rsid w:val="00B90EB2"/>
    <w:rsid w:val="00B91F86"/>
    <w:rsid w:val="00B9225E"/>
    <w:rsid w:val="00BA259D"/>
    <w:rsid w:val="00BA2B37"/>
    <w:rsid w:val="00BA4FC9"/>
    <w:rsid w:val="00BA4FE5"/>
    <w:rsid w:val="00BA57A9"/>
    <w:rsid w:val="00BA5DD6"/>
    <w:rsid w:val="00BA6391"/>
    <w:rsid w:val="00BB2085"/>
    <w:rsid w:val="00BB379F"/>
    <w:rsid w:val="00BB381A"/>
    <w:rsid w:val="00BB6801"/>
    <w:rsid w:val="00BC1B4F"/>
    <w:rsid w:val="00BC4F2B"/>
    <w:rsid w:val="00BC5477"/>
    <w:rsid w:val="00BC62F4"/>
    <w:rsid w:val="00BC747F"/>
    <w:rsid w:val="00BD3583"/>
    <w:rsid w:val="00BD4B3B"/>
    <w:rsid w:val="00BD60B9"/>
    <w:rsid w:val="00BD6D83"/>
    <w:rsid w:val="00BE0DC6"/>
    <w:rsid w:val="00BE14CF"/>
    <w:rsid w:val="00BE4493"/>
    <w:rsid w:val="00BE6316"/>
    <w:rsid w:val="00BE6338"/>
    <w:rsid w:val="00BE732E"/>
    <w:rsid w:val="00BE7572"/>
    <w:rsid w:val="00BF1A30"/>
    <w:rsid w:val="00BF412B"/>
    <w:rsid w:val="00BF529E"/>
    <w:rsid w:val="00BF57B7"/>
    <w:rsid w:val="00BF6B03"/>
    <w:rsid w:val="00BF7035"/>
    <w:rsid w:val="00C018A1"/>
    <w:rsid w:val="00C02F9D"/>
    <w:rsid w:val="00C04E43"/>
    <w:rsid w:val="00C05686"/>
    <w:rsid w:val="00C06515"/>
    <w:rsid w:val="00C072E1"/>
    <w:rsid w:val="00C0741D"/>
    <w:rsid w:val="00C07F7E"/>
    <w:rsid w:val="00C10244"/>
    <w:rsid w:val="00C11693"/>
    <w:rsid w:val="00C12807"/>
    <w:rsid w:val="00C1477C"/>
    <w:rsid w:val="00C16B9F"/>
    <w:rsid w:val="00C22C4F"/>
    <w:rsid w:val="00C24A47"/>
    <w:rsid w:val="00C24B69"/>
    <w:rsid w:val="00C255D2"/>
    <w:rsid w:val="00C2728B"/>
    <w:rsid w:val="00C306F4"/>
    <w:rsid w:val="00C33602"/>
    <w:rsid w:val="00C375DE"/>
    <w:rsid w:val="00C37FAB"/>
    <w:rsid w:val="00C4014D"/>
    <w:rsid w:val="00C41F43"/>
    <w:rsid w:val="00C42F69"/>
    <w:rsid w:val="00C438B5"/>
    <w:rsid w:val="00C4533F"/>
    <w:rsid w:val="00C477B1"/>
    <w:rsid w:val="00C47B4F"/>
    <w:rsid w:val="00C47DF4"/>
    <w:rsid w:val="00C50303"/>
    <w:rsid w:val="00C51E83"/>
    <w:rsid w:val="00C54065"/>
    <w:rsid w:val="00C541C7"/>
    <w:rsid w:val="00C63730"/>
    <w:rsid w:val="00C639A2"/>
    <w:rsid w:val="00C63E90"/>
    <w:rsid w:val="00C64974"/>
    <w:rsid w:val="00C652F1"/>
    <w:rsid w:val="00C65351"/>
    <w:rsid w:val="00C66569"/>
    <w:rsid w:val="00C67FEE"/>
    <w:rsid w:val="00C70AA5"/>
    <w:rsid w:val="00C71E99"/>
    <w:rsid w:val="00C72093"/>
    <w:rsid w:val="00C73811"/>
    <w:rsid w:val="00C74C23"/>
    <w:rsid w:val="00C77401"/>
    <w:rsid w:val="00C82E23"/>
    <w:rsid w:val="00C86932"/>
    <w:rsid w:val="00C87226"/>
    <w:rsid w:val="00C87327"/>
    <w:rsid w:val="00C873CB"/>
    <w:rsid w:val="00C90A90"/>
    <w:rsid w:val="00C918FB"/>
    <w:rsid w:val="00C93716"/>
    <w:rsid w:val="00C93AF6"/>
    <w:rsid w:val="00C96585"/>
    <w:rsid w:val="00CA09E9"/>
    <w:rsid w:val="00CA310A"/>
    <w:rsid w:val="00CA4EF2"/>
    <w:rsid w:val="00CA5754"/>
    <w:rsid w:val="00CA58F9"/>
    <w:rsid w:val="00CA6052"/>
    <w:rsid w:val="00CB165A"/>
    <w:rsid w:val="00CB188A"/>
    <w:rsid w:val="00CB20C8"/>
    <w:rsid w:val="00CB4380"/>
    <w:rsid w:val="00CC2D8F"/>
    <w:rsid w:val="00CC6D8C"/>
    <w:rsid w:val="00CD0027"/>
    <w:rsid w:val="00CD342E"/>
    <w:rsid w:val="00CD416B"/>
    <w:rsid w:val="00CD456A"/>
    <w:rsid w:val="00CD4EDC"/>
    <w:rsid w:val="00CD6947"/>
    <w:rsid w:val="00CD735D"/>
    <w:rsid w:val="00CD75CD"/>
    <w:rsid w:val="00CE00A8"/>
    <w:rsid w:val="00CE2903"/>
    <w:rsid w:val="00CE42A0"/>
    <w:rsid w:val="00CE483C"/>
    <w:rsid w:val="00CF0142"/>
    <w:rsid w:val="00CF0268"/>
    <w:rsid w:val="00CF0ADC"/>
    <w:rsid w:val="00CF5266"/>
    <w:rsid w:val="00D00E85"/>
    <w:rsid w:val="00D07047"/>
    <w:rsid w:val="00D11E7A"/>
    <w:rsid w:val="00D131E9"/>
    <w:rsid w:val="00D13770"/>
    <w:rsid w:val="00D1399D"/>
    <w:rsid w:val="00D17EC3"/>
    <w:rsid w:val="00D20AB8"/>
    <w:rsid w:val="00D237C4"/>
    <w:rsid w:val="00D241EA"/>
    <w:rsid w:val="00D252A5"/>
    <w:rsid w:val="00D304B0"/>
    <w:rsid w:val="00D33E11"/>
    <w:rsid w:val="00D35F15"/>
    <w:rsid w:val="00D36307"/>
    <w:rsid w:val="00D36325"/>
    <w:rsid w:val="00D37736"/>
    <w:rsid w:val="00D43334"/>
    <w:rsid w:val="00D450CD"/>
    <w:rsid w:val="00D54ADC"/>
    <w:rsid w:val="00D55737"/>
    <w:rsid w:val="00D6004A"/>
    <w:rsid w:val="00D60A49"/>
    <w:rsid w:val="00D61D87"/>
    <w:rsid w:val="00D6664E"/>
    <w:rsid w:val="00D6738B"/>
    <w:rsid w:val="00D70700"/>
    <w:rsid w:val="00D757A8"/>
    <w:rsid w:val="00D820EF"/>
    <w:rsid w:val="00D863EA"/>
    <w:rsid w:val="00D86763"/>
    <w:rsid w:val="00D90844"/>
    <w:rsid w:val="00D92657"/>
    <w:rsid w:val="00D9402D"/>
    <w:rsid w:val="00DA038A"/>
    <w:rsid w:val="00DA25C2"/>
    <w:rsid w:val="00DA3A9A"/>
    <w:rsid w:val="00DA3BFD"/>
    <w:rsid w:val="00DA475F"/>
    <w:rsid w:val="00DA4946"/>
    <w:rsid w:val="00DA5E6A"/>
    <w:rsid w:val="00DA6355"/>
    <w:rsid w:val="00DA636B"/>
    <w:rsid w:val="00DB03D1"/>
    <w:rsid w:val="00DB1260"/>
    <w:rsid w:val="00DB15ED"/>
    <w:rsid w:val="00DB26BC"/>
    <w:rsid w:val="00DB3ECB"/>
    <w:rsid w:val="00DB6452"/>
    <w:rsid w:val="00DB7456"/>
    <w:rsid w:val="00DC13CE"/>
    <w:rsid w:val="00DC7904"/>
    <w:rsid w:val="00DD0EA6"/>
    <w:rsid w:val="00DD16C2"/>
    <w:rsid w:val="00DD27CD"/>
    <w:rsid w:val="00DD45A4"/>
    <w:rsid w:val="00DD49D2"/>
    <w:rsid w:val="00DD4A0C"/>
    <w:rsid w:val="00DD567D"/>
    <w:rsid w:val="00DE0497"/>
    <w:rsid w:val="00DE06DF"/>
    <w:rsid w:val="00DE2800"/>
    <w:rsid w:val="00DE29E7"/>
    <w:rsid w:val="00DE7987"/>
    <w:rsid w:val="00DF0478"/>
    <w:rsid w:val="00DF0498"/>
    <w:rsid w:val="00DF1509"/>
    <w:rsid w:val="00DF3922"/>
    <w:rsid w:val="00DF53BF"/>
    <w:rsid w:val="00DF5AEB"/>
    <w:rsid w:val="00DF5F5E"/>
    <w:rsid w:val="00DF73E2"/>
    <w:rsid w:val="00DF78BE"/>
    <w:rsid w:val="00E03CA5"/>
    <w:rsid w:val="00E054E6"/>
    <w:rsid w:val="00E07CAD"/>
    <w:rsid w:val="00E10C75"/>
    <w:rsid w:val="00E13952"/>
    <w:rsid w:val="00E14425"/>
    <w:rsid w:val="00E17735"/>
    <w:rsid w:val="00E20AA4"/>
    <w:rsid w:val="00E23552"/>
    <w:rsid w:val="00E261FF"/>
    <w:rsid w:val="00E31127"/>
    <w:rsid w:val="00E325DA"/>
    <w:rsid w:val="00E32D8B"/>
    <w:rsid w:val="00E33A88"/>
    <w:rsid w:val="00E37E55"/>
    <w:rsid w:val="00E436DB"/>
    <w:rsid w:val="00E45B16"/>
    <w:rsid w:val="00E4635D"/>
    <w:rsid w:val="00E508A8"/>
    <w:rsid w:val="00E51135"/>
    <w:rsid w:val="00E53183"/>
    <w:rsid w:val="00E53B63"/>
    <w:rsid w:val="00E548B0"/>
    <w:rsid w:val="00E56863"/>
    <w:rsid w:val="00E56DF9"/>
    <w:rsid w:val="00E60333"/>
    <w:rsid w:val="00E60B20"/>
    <w:rsid w:val="00E61EBE"/>
    <w:rsid w:val="00E63E3E"/>
    <w:rsid w:val="00E713CA"/>
    <w:rsid w:val="00E72C74"/>
    <w:rsid w:val="00E73723"/>
    <w:rsid w:val="00E74DED"/>
    <w:rsid w:val="00E832F2"/>
    <w:rsid w:val="00E8467F"/>
    <w:rsid w:val="00E90303"/>
    <w:rsid w:val="00E90A9E"/>
    <w:rsid w:val="00E91692"/>
    <w:rsid w:val="00E93166"/>
    <w:rsid w:val="00E93764"/>
    <w:rsid w:val="00E95F13"/>
    <w:rsid w:val="00E96117"/>
    <w:rsid w:val="00E97385"/>
    <w:rsid w:val="00EA313D"/>
    <w:rsid w:val="00EA777F"/>
    <w:rsid w:val="00EB1413"/>
    <w:rsid w:val="00EB21FA"/>
    <w:rsid w:val="00EB5A7B"/>
    <w:rsid w:val="00EB7E7C"/>
    <w:rsid w:val="00EC05A3"/>
    <w:rsid w:val="00EC1B66"/>
    <w:rsid w:val="00EC1B6E"/>
    <w:rsid w:val="00EC51E1"/>
    <w:rsid w:val="00EC7CA6"/>
    <w:rsid w:val="00ED031B"/>
    <w:rsid w:val="00ED1321"/>
    <w:rsid w:val="00ED2A48"/>
    <w:rsid w:val="00ED326E"/>
    <w:rsid w:val="00EE0603"/>
    <w:rsid w:val="00EE33A0"/>
    <w:rsid w:val="00EE5884"/>
    <w:rsid w:val="00EE5BAF"/>
    <w:rsid w:val="00EF0A62"/>
    <w:rsid w:val="00EF19BD"/>
    <w:rsid w:val="00EF266A"/>
    <w:rsid w:val="00EF26C7"/>
    <w:rsid w:val="00EF47FE"/>
    <w:rsid w:val="00EF5F8A"/>
    <w:rsid w:val="00EF72C7"/>
    <w:rsid w:val="00F01035"/>
    <w:rsid w:val="00F019C9"/>
    <w:rsid w:val="00F060EB"/>
    <w:rsid w:val="00F1011C"/>
    <w:rsid w:val="00F103FB"/>
    <w:rsid w:val="00F12FE4"/>
    <w:rsid w:val="00F1449F"/>
    <w:rsid w:val="00F223E2"/>
    <w:rsid w:val="00F23499"/>
    <w:rsid w:val="00F24811"/>
    <w:rsid w:val="00F26647"/>
    <w:rsid w:val="00F30117"/>
    <w:rsid w:val="00F30788"/>
    <w:rsid w:val="00F32EC6"/>
    <w:rsid w:val="00F33D8D"/>
    <w:rsid w:val="00F34909"/>
    <w:rsid w:val="00F37905"/>
    <w:rsid w:val="00F42A40"/>
    <w:rsid w:val="00F450AB"/>
    <w:rsid w:val="00F45F6F"/>
    <w:rsid w:val="00F46D41"/>
    <w:rsid w:val="00F46D7B"/>
    <w:rsid w:val="00F47BE7"/>
    <w:rsid w:val="00F51901"/>
    <w:rsid w:val="00F5548F"/>
    <w:rsid w:val="00F56C37"/>
    <w:rsid w:val="00F5729E"/>
    <w:rsid w:val="00F577B4"/>
    <w:rsid w:val="00F60936"/>
    <w:rsid w:val="00F63232"/>
    <w:rsid w:val="00F738BD"/>
    <w:rsid w:val="00F750F8"/>
    <w:rsid w:val="00F8162D"/>
    <w:rsid w:val="00F83229"/>
    <w:rsid w:val="00F84C55"/>
    <w:rsid w:val="00F85BF4"/>
    <w:rsid w:val="00F9000B"/>
    <w:rsid w:val="00F907D9"/>
    <w:rsid w:val="00F94C51"/>
    <w:rsid w:val="00F95769"/>
    <w:rsid w:val="00F95F4D"/>
    <w:rsid w:val="00F9655F"/>
    <w:rsid w:val="00F966E6"/>
    <w:rsid w:val="00F97B96"/>
    <w:rsid w:val="00FA0B25"/>
    <w:rsid w:val="00FA240E"/>
    <w:rsid w:val="00FA321E"/>
    <w:rsid w:val="00FA3A61"/>
    <w:rsid w:val="00FA4666"/>
    <w:rsid w:val="00FA5CE2"/>
    <w:rsid w:val="00FB0762"/>
    <w:rsid w:val="00FB41DE"/>
    <w:rsid w:val="00FB425D"/>
    <w:rsid w:val="00FB4790"/>
    <w:rsid w:val="00FB48FA"/>
    <w:rsid w:val="00FB604F"/>
    <w:rsid w:val="00FB6174"/>
    <w:rsid w:val="00FB7FD7"/>
    <w:rsid w:val="00FC06BF"/>
    <w:rsid w:val="00FC0BF9"/>
    <w:rsid w:val="00FC1D31"/>
    <w:rsid w:val="00FC3FC1"/>
    <w:rsid w:val="00FC4A27"/>
    <w:rsid w:val="00FC50EF"/>
    <w:rsid w:val="00FC56DA"/>
    <w:rsid w:val="00FD0A72"/>
    <w:rsid w:val="00FD244F"/>
    <w:rsid w:val="00FD2BDF"/>
    <w:rsid w:val="00FD5488"/>
    <w:rsid w:val="00FD605B"/>
    <w:rsid w:val="00FD66B2"/>
    <w:rsid w:val="00FD67F2"/>
    <w:rsid w:val="00FD6D58"/>
    <w:rsid w:val="00FD7804"/>
    <w:rsid w:val="00FE02E3"/>
    <w:rsid w:val="00FE1840"/>
    <w:rsid w:val="00FE1D89"/>
    <w:rsid w:val="00FE51A5"/>
    <w:rsid w:val="00FF1666"/>
    <w:rsid w:val="00FF1907"/>
    <w:rsid w:val="00FF1C8A"/>
    <w:rsid w:val="00FF3139"/>
    <w:rsid w:val="00FF5711"/>
    <w:rsid w:val="00FF5D56"/>
    <w:rsid w:val="00FF7E8E"/>
    <w:rsid w:val="00FF7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C95B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398"/>
    <w:pPr>
      <w:spacing w:before="120"/>
    </w:pPr>
    <w:rPr>
      <w:rFonts w:ascii="Arial" w:hAnsi="Arial"/>
      <w:szCs w:val="24"/>
    </w:rPr>
  </w:style>
  <w:style w:type="paragraph" w:styleId="Heading1">
    <w:name w:val="heading 1"/>
    <w:aliases w:val="shead1"/>
    <w:basedOn w:val="Normal"/>
    <w:next w:val="Normal"/>
    <w:qFormat/>
    <w:rsid w:val="00745EEC"/>
    <w:pPr>
      <w:keepNext/>
      <w:numPr>
        <w:numId w:val="1"/>
      </w:numPr>
      <w:pBdr>
        <w:bottom w:val="single" w:sz="6" w:space="1" w:color="auto"/>
      </w:pBdr>
      <w:tabs>
        <w:tab w:val="left" w:pos="540"/>
      </w:tabs>
      <w:spacing w:before="480"/>
      <w:outlineLvl w:val="0"/>
    </w:pPr>
    <w:rPr>
      <w:rFonts w:cs="Arial"/>
      <w:b/>
      <w:bCs/>
      <w:color w:val="0C4167"/>
      <w:kern w:val="32"/>
      <w:sz w:val="36"/>
      <w:szCs w:val="32"/>
    </w:rPr>
  </w:style>
  <w:style w:type="paragraph" w:styleId="Heading2">
    <w:name w:val="heading 2"/>
    <w:aliases w:val="h2,l2"/>
    <w:basedOn w:val="Normal"/>
    <w:next w:val="Normal"/>
    <w:link w:val="Heading2Char"/>
    <w:qFormat/>
    <w:rsid w:val="00323186"/>
    <w:pPr>
      <w:keepNext/>
      <w:numPr>
        <w:ilvl w:val="1"/>
        <w:numId w:val="1"/>
      </w:numPr>
      <w:tabs>
        <w:tab w:val="clear" w:pos="1980"/>
        <w:tab w:val="num" w:pos="720"/>
      </w:tabs>
      <w:spacing w:before="360"/>
      <w:ind w:left="720" w:hanging="734"/>
      <w:outlineLvl w:val="1"/>
    </w:pPr>
    <w:rPr>
      <w:rFonts w:cs="Arial"/>
      <w:b/>
      <w:bCs/>
      <w:iCs/>
      <w:color w:val="0C4167"/>
      <w:sz w:val="28"/>
      <w:szCs w:val="28"/>
    </w:rPr>
  </w:style>
  <w:style w:type="paragraph" w:styleId="Heading3">
    <w:name w:val="heading 3"/>
    <w:basedOn w:val="Normal"/>
    <w:next w:val="Normal"/>
    <w:link w:val="Heading3Char"/>
    <w:qFormat/>
    <w:rsid w:val="00323186"/>
    <w:pPr>
      <w:keepNext/>
      <w:numPr>
        <w:ilvl w:val="2"/>
        <w:numId w:val="1"/>
      </w:numPr>
      <w:tabs>
        <w:tab w:val="clear" w:pos="1440"/>
        <w:tab w:val="num" w:pos="900"/>
      </w:tabs>
      <w:spacing w:before="240"/>
      <w:ind w:left="918" w:hanging="918"/>
      <w:outlineLvl w:val="2"/>
    </w:pPr>
    <w:rPr>
      <w:rFonts w:cs="Arial"/>
      <w:b/>
      <w:sz w:val="24"/>
    </w:rPr>
  </w:style>
  <w:style w:type="paragraph" w:styleId="Heading4">
    <w:name w:val="heading 4"/>
    <w:basedOn w:val="Normal"/>
    <w:next w:val="Normal"/>
    <w:qFormat/>
    <w:rsid w:val="00020657"/>
    <w:pPr>
      <w:keepNext/>
      <w:numPr>
        <w:ilvl w:val="3"/>
        <w:numId w:val="1"/>
      </w:numPr>
      <w:spacing w:before="240"/>
      <w:outlineLvl w:val="3"/>
    </w:pPr>
    <w:rPr>
      <w:bCs/>
      <w:szCs w:val="28"/>
    </w:rPr>
  </w:style>
  <w:style w:type="paragraph" w:styleId="Heading5">
    <w:name w:val="heading 5"/>
    <w:basedOn w:val="Normal"/>
    <w:next w:val="Normal"/>
    <w:qFormat/>
    <w:rsid w:val="00783C00"/>
    <w:pPr>
      <w:keepNext/>
      <w:keepLines/>
      <w:spacing w:after="60" w:line="280" w:lineRule="exact"/>
      <w:outlineLvl w:val="4"/>
    </w:pPr>
    <w:rPr>
      <w:b/>
      <w:kern w:val="28"/>
      <w:szCs w:val="20"/>
    </w:rPr>
  </w:style>
  <w:style w:type="paragraph" w:styleId="Heading6">
    <w:name w:val="heading 6"/>
    <w:basedOn w:val="Normal"/>
    <w:next w:val="Normal"/>
    <w:qFormat/>
    <w:rsid w:val="00783C00"/>
    <w:pPr>
      <w:keepNext/>
      <w:keepLines/>
      <w:spacing w:after="60" w:line="280" w:lineRule="exact"/>
      <w:outlineLvl w:val="5"/>
    </w:pPr>
    <w:rPr>
      <w:kern w:val="28"/>
      <w:szCs w:val="20"/>
    </w:rPr>
  </w:style>
  <w:style w:type="paragraph" w:styleId="Heading7">
    <w:name w:val="heading 7"/>
    <w:basedOn w:val="Normal"/>
    <w:next w:val="Normal"/>
    <w:qFormat/>
    <w:rsid w:val="00783C00"/>
    <w:pPr>
      <w:keepNext/>
      <w:keepLines/>
      <w:spacing w:before="240" w:line="280" w:lineRule="exact"/>
      <w:outlineLvl w:val="6"/>
    </w:pPr>
    <w:rPr>
      <w:b/>
      <w:kern w:val="28"/>
      <w:sz w:val="18"/>
      <w:szCs w:val="20"/>
    </w:rPr>
  </w:style>
  <w:style w:type="paragraph" w:styleId="Heading8">
    <w:name w:val="heading 8"/>
    <w:basedOn w:val="Normal"/>
    <w:next w:val="Normal"/>
    <w:qFormat/>
    <w:rsid w:val="00783C00"/>
    <w:pPr>
      <w:keepNext/>
      <w:keepLines/>
      <w:spacing w:before="240" w:line="280" w:lineRule="exact"/>
      <w:outlineLvl w:val="7"/>
    </w:pPr>
    <w:rPr>
      <w:kern w:val="28"/>
      <w:sz w:val="18"/>
      <w:szCs w:val="20"/>
    </w:rPr>
  </w:style>
  <w:style w:type="paragraph" w:styleId="Heading9">
    <w:name w:val="heading 9"/>
    <w:basedOn w:val="Normal"/>
    <w:next w:val="Normal"/>
    <w:qFormat/>
    <w:rsid w:val="00783C00"/>
    <w:pPr>
      <w:keepNext/>
      <w:keepLines/>
      <w:spacing w:before="240" w:line="280" w:lineRule="exact"/>
      <w:outlineLvl w:val="8"/>
    </w:pPr>
    <w:rPr>
      <w:b/>
      <w:kern w:val="28"/>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Indent"/>
    <w:next w:val="Normal"/>
    <w:rsid w:val="001A69BB"/>
    <w:pPr>
      <w:ind w:left="360"/>
    </w:pPr>
    <w:rPr>
      <w:szCs w:val="20"/>
    </w:rPr>
  </w:style>
  <w:style w:type="table" w:customStyle="1" w:styleId="TableHeader">
    <w:name w:val="Table Header"/>
    <w:basedOn w:val="TableNormal"/>
    <w:rsid w:val="00783C00"/>
    <w:rPr>
      <w:rFonts w:ascii="Arial" w:hAnsi="Arial"/>
      <w:b/>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Pr>
    <w:tcPr>
      <w:vAlign w:val="center"/>
    </w:tcPr>
    <w:tblStylePr w:type="firstRow">
      <w:rPr>
        <w:rFonts w:ascii="Arial" w:hAnsi="Arial"/>
        <w:b/>
        <w:color w:val="FFFFFF"/>
        <w:sz w:val="20"/>
      </w:rPr>
      <w:tblPr/>
      <w:tcPr>
        <w:shd w:val="clear" w:color="auto" w:fill="808080"/>
      </w:tcPr>
    </w:tblStylePr>
  </w:style>
  <w:style w:type="paragraph" w:styleId="Header">
    <w:name w:val="header"/>
    <w:basedOn w:val="Normal"/>
    <w:rsid w:val="00910089"/>
    <w:pPr>
      <w:tabs>
        <w:tab w:val="center" w:pos="4320"/>
        <w:tab w:val="right" w:pos="8640"/>
      </w:tabs>
      <w:spacing w:before="20" w:after="20"/>
    </w:pPr>
    <w:rPr>
      <w:sz w:val="18"/>
    </w:rPr>
  </w:style>
  <w:style w:type="paragraph" w:styleId="TOC1">
    <w:name w:val="toc 1"/>
    <w:basedOn w:val="Normal"/>
    <w:next w:val="Normal"/>
    <w:autoRedefine/>
    <w:uiPriority w:val="39"/>
    <w:rsid w:val="00260471"/>
    <w:pPr>
      <w:tabs>
        <w:tab w:val="left" w:pos="360"/>
        <w:tab w:val="right" w:leader="dot" w:pos="10080"/>
      </w:tabs>
      <w:spacing w:before="60"/>
    </w:pPr>
    <w:rPr>
      <w:b/>
      <w:noProof/>
    </w:rPr>
  </w:style>
  <w:style w:type="paragraph" w:styleId="TOC2">
    <w:name w:val="toc 2"/>
    <w:basedOn w:val="Normal"/>
    <w:next w:val="Normal"/>
    <w:autoRedefine/>
    <w:uiPriority w:val="39"/>
    <w:rsid w:val="00260471"/>
    <w:pPr>
      <w:tabs>
        <w:tab w:val="left" w:pos="960"/>
        <w:tab w:val="right" w:leader="dot" w:pos="10080"/>
      </w:tabs>
      <w:spacing w:before="60"/>
      <w:ind w:left="360"/>
    </w:pPr>
  </w:style>
  <w:style w:type="paragraph" w:styleId="TOC3">
    <w:name w:val="toc 3"/>
    <w:basedOn w:val="Normal"/>
    <w:next w:val="Normal"/>
    <w:autoRedefine/>
    <w:uiPriority w:val="39"/>
    <w:rsid w:val="002F6342"/>
    <w:pPr>
      <w:tabs>
        <w:tab w:val="right" w:leader="dot" w:pos="10080"/>
      </w:tabs>
      <w:spacing w:after="60"/>
      <w:ind w:left="360"/>
    </w:pPr>
  </w:style>
  <w:style w:type="paragraph" w:styleId="TOC4">
    <w:name w:val="toc 4"/>
    <w:basedOn w:val="Normal"/>
    <w:next w:val="Normal"/>
    <w:autoRedefine/>
    <w:uiPriority w:val="39"/>
    <w:rsid w:val="003F2CB8"/>
    <w:pPr>
      <w:ind w:left="720"/>
    </w:pPr>
  </w:style>
  <w:style w:type="paragraph" w:styleId="TOC5">
    <w:name w:val="toc 5"/>
    <w:basedOn w:val="Normal"/>
    <w:next w:val="Normal"/>
    <w:autoRedefine/>
    <w:uiPriority w:val="39"/>
    <w:rsid w:val="003F2CB8"/>
    <w:pPr>
      <w:ind w:left="960"/>
    </w:pPr>
  </w:style>
  <w:style w:type="paragraph" w:styleId="TOC6">
    <w:name w:val="toc 6"/>
    <w:basedOn w:val="Normal"/>
    <w:next w:val="Normal"/>
    <w:autoRedefine/>
    <w:uiPriority w:val="39"/>
    <w:rsid w:val="003F2CB8"/>
    <w:pPr>
      <w:ind w:left="1200"/>
    </w:pPr>
  </w:style>
  <w:style w:type="paragraph" w:styleId="TOC7">
    <w:name w:val="toc 7"/>
    <w:basedOn w:val="Normal"/>
    <w:next w:val="Normal"/>
    <w:autoRedefine/>
    <w:uiPriority w:val="39"/>
    <w:rsid w:val="003F2CB8"/>
    <w:pPr>
      <w:ind w:left="1440"/>
    </w:pPr>
  </w:style>
  <w:style w:type="paragraph" w:styleId="TOC8">
    <w:name w:val="toc 8"/>
    <w:basedOn w:val="Normal"/>
    <w:next w:val="Normal"/>
    <w:autoRedefine/>
    <w:uiPriority w:val="39"/>
    <w:rsid w:val="003F2CB8"/>
    <w:pPr>
      <w:ind w:left="1680"/>
    </w:pPr>
  </w:style>
  <w:style w:type="paragraph" w:styleId="TOC9">
    <w:name w:val="toc 9"/>
    <w:basedOn w:val="Normal"/>
    <w:next w:val="Normal"/>
    <w:autoRedefine/>
    <w:uiPriority w:val="39"/>
    <w:rsid w:val="003F2CB8"/>
    <w:pPr>
      <w:ind w:left="1920"/>
    </w:pPr>
  </w:style>
  <w:style w:type="character" w:styleId="Hyperlink">
    <w:name w:val="Hyperlink"/>
    <w:basedOn w:val="DefaultParagraphFont"/>
    <w:uiPriority w:val="99"/>
    <w:rsid w:val="007D7AE1"/>
    <w:rPr>
      <w:rFonts w:ascii="Arial" w:hAnsi="Arial"/>
      <w:color w:val="0000FF"/>
      <w:sz w:val="20"/>
      <w:u w:val="single"/>
    </w:rPr>
  </w:style>
  <w:style w:type="paragraph" w:styleId="TableofAuthorities">
    <w:name w:val="table of authorities"/>
    <w:basedOn w:val="Normal"/>
    <w:next w:val="Normal"/>
    <w:semiHidden/>
    <w:rsid w:val="003F2CB8"/>
    <w:pPr>
      <w:jc w:val="center"/>
    </w:pPr>
    <w:rPr>
      <w:b/>
    </w:rPr>
  </w:style>
  <w:style w:type="paragraph" w:styleId="BalloonText">
    <w:name w:val="Balloon Text"/>
    <w:basedOn w:val="Normal"/>
    <w:semiHidden/>
    <w:rsid w:val="003F2CB8"/>
    <w:rPr>
      <w:rFonts w:ascii="Tahoma" w:hAnsi="Tahoma" w:cs="Tahoma"/>
      <w:sz w:val="16"/>
      <w:szCs w:val="16"/>
    </w:rPr>
  </w:style>
  <w:style w:type="paragraph" w:styleId="CommentText">
    <w:name w:val="annotation text"/>
    <w:basedOn w:val="Normal"/>
    <w:semiHidden/>
    <w:rsid w:val="00680A00"/>
    <w:rPr>
      <w:rFonts w:ascii="Times New Roman" w:hAnsi="Times New Roman"/>
      <w:szCs w:val="20"/>
    </w:rPr>
  </w:style>
  <w:style w:type="paragraph" w:customStyle="1" w:styleId="Numbering">
    <w:name w:val="Numbering"/>
    <w:basedOn w:val="Normal"/>
    <w:rsid w:val="00783C00"/>
    <w:pPr>
      <w:numPr>
        <w:numId w:val="2"/>
      </w:numPr>
    </w:pPr>
    <w:rPr>
      <w:szCs w:val="20"/>
    </w:rPr>
  </w:style>
  <w:style w:type="paragraph" w:customStyle="1" w:styleId="TOCTitle">
    <w:name w:val="TOCTitle"/>
    <w:rsid w:val="00BC1B4F"/>
    <w:pPr>
      <w:pBdr>
        <w:bottom w:val="single" w:sz="4" w:space="1" w:color="auto"/>
      </w:pBdr>
    </w:pPr>
    <w:rPr>
      <w:rFonts w:ascii="Arial" w:hAnsi="Arial" w:cs="Arial"/>
      <w:b/>
      <w:bCs/>
      <w:kern w:val="28"/>
      <w:sz w:val="28"/>
      <w:szCs w:val="32"/>
    </w:rPr>
  </w:style>
  <w:style w:type="paragraph" w:styleId="Footer">
    <w:name w:val="footer"/>
    <w:basedOn w:val="Normal"/>
    <w:rsid w:val="00715B60"/>
    <w:rPr>
      <w:snapToGrid w:val="0"/>
      <w:sz w:val="16"/>
    </w:rPr>
  </w:style>
  <w:style w:type="paragraph" w:styleId="Caption">
    <w:name w:val="caption"/>
    <w:basedOn w:val="Normal"/>
    <w:next w:val="Normal"/>
    <w:qFormat/>
    <w:rsid w:val="00087827"/>
    <w:rPr>
      <w:b/>
      <w:bCs/>
      <w:i/>
      <w:sz w:val="18"/>
      <w:szCs w:val="20"/>
    </w:rPr>
  </w:style>
  <w:style w:type="paragraph" w:styleId="ListBullet">
    <w:name w:val="List Bullet"/>
    <w:basedOn w:val="Normal"/>
    <w:rsid w:val="00BC747F"/>
    <w:pPr>
      <w:numPr>
        <w:numId w:val="3"/>
      </w:numPr>
    </w:pPr>
  </w:style>
  <w:style w:type="table" w:styleId="TableGrid">
    <w:name w:val="Table Grid"/>
    <w:basedOn w:val="TableNormal"/>
    <w:rsid w:val="00FC4A27"/>
    <w:pPr>
      <w:spacing w:after="12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20"/>
      </w:rPr>
      <w:tblPr/>
      <w:trPr>
        <w:tblHeader/>
      </w:trPr>
      <w:tcPr>
        <w:tcBorders>
          <w:top w:val="single" w:sz="4" w:space="0" w:color="000080"/>
          <w:left w:val="single" w:sz="4" w:space="0" w:color="000080"/>
          <w:bottom w:val="single" w:sz="4" w:space="0" w:color="000080"/>
          <w:right w:val="single" w:sz="4" w:space="0" w:color="000080"/>
          <w:insideH w:val="single" w:sz="4" w:space="0" w:color="000080"/>
          <w:insideV w:val="single" w:sz="4" w:space="0" w:color="000080"/>
          <w:tl2br w:val="nil"/>
          <w:tr2bl w:val="nil"/>
        </w:tcBorders>
        <w:shd w:val="clear" w:color="auto" w:fill="3EACD7"/>
      </w:tcPr>
    </w:tblStylePr>
  </w:style>
  <w:style w:type="paragraph" w:styleId="TableofFigures">
    <w:name w:val="table of figures"/>
    <w:basedOn w:val="ListNumber"/>
    <w:semiHidden/>
    <w:rsid w:val="00CD456A"/>
    <w:pPr>
      <w:spacing w:after="60"/>
      <w:ind w:right="720"/>
    </w:pPr>
  </w:style>
  <w:style w:type="paragraph" w:customStyle="1" w:styleId="ListBullet2">
    <w:name w:val="List Bullet2"/>
    <w:basedOn w:val="ListBullet"/>
    <w:rsid w:val="009F156C"/>
    <w:pPr>
      <w:tabs>
        <w:tab w:val="clear" w:pos="360"/>
      </w:tabs>
      <w:ind w:left="720"/>
    </w:pPr>
  </w:style>
  <w:style w:type="paragraph" w:styleId="ListNumber">
    <w:name w:val="List Number"/>
    <w:basedOn w:val="Normal"/>
    <w:rsid w:val="00D6738B"/>
  </w:style>
  <w:style w:type="paragraph" w:styleId="NormalIndent">
    <w:name w:val="Normal Indent"/>
    <w:basedOn w:val="Normal"/>
    <w:rsid w:val="001A69BB"/>
    <w:pPr>
      <w:ind w:left="720"/>
    </w:pPr>
  </w:style>
  <w:style w:type="paragraph" w:styleId="List">
    <w:name w:val="List"/>
    <w:basedOn w:val="Normal"/>
    <w:rsid w:val="007D2972"/>
    <w:pPr>
      <w:ind w:left="360" w:hanging="360"/>
    </w:pPr>
  </w:style>
  <w:style w:type="paragraph" w:styleId="BodyText">
    <w:name w:val="Body Text"/>
    <w:basedOn w:val="Normal"/>
    <w:link w:val="BodyTextChar"/>
    <w:rsid w:val="00937B3D"/>
    <w:rPr>
      <w:rFonts w:cs="Arial"/>
      <w:szCs w:val="20"/>
    </w:rPr>
  </w:style>
  <w:style w:type="character" w:customStyle="1" w:styleId="BodyTextChar">
    <w:name w:val="Body Text Char"/>
    <w:basedOn w:val="DefaultParagraphFont"/>
    <w:link w:val="BodyText"/>
    <w:rsid w:val="00937B3D"/>
    <w:rPr>
      <w:rFonts w:ascii="Arial" w:hAnsi="Arial" w:cs="Arial"/>
      <w:lang w:val="en-US" w:eastAsia="en-US" w:bidi="ar-SA"/>
    </w:rPr>
  </w:style>
  <w:style w:type="character" w:styleId="CommentReference">
    <w:name w:val="annotation reference"/>
    <w:basedOn w:val="DefaultParagraphFont"/>
    <w:semiHidden/>
    <w:rsid w:val="0052330A"/>
    <w:rPr>
      <w:sz w:val="16"/>
      <w:szCs w:val="16"/>
    </w:rPr>
  </w:style>
  <w:style w:type="paragraph" w:styleId="CommentSubject">
    <w:name w:val="annotation subject"/>
    <w:basedOn w:val="CommentText"/>
    <w:next w:val="CommentText"/>
    <w:semiHidden/>
    <w:rsid w:val="00B21D8A"/>
    <w:rPr>
      <w:rFonts w:ascii="Arial" w:hAnsi="Arial"/>
      <w:b/>
      <w:bCs/>
    </w:rPr>
  </w:style>
  <w:style w:type="table" w:styleId="MediumGrid3-Accent5">
    <w:name w:val="Medium Grid 3 Accent 5"/>
    <w:basedOn w:val="TableNormal"/>
    <w:uiPriority w:val="69"/>
    <w:rsid w:val="006D4CDF"/>
    <w:rPr>
      <w:rFonts w:ascii="Calibri" w:hAnsi="Calibri"/>
      <w:sz w:val="22"/>
      <w:szCs w:val="22"/>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Heading2Char">
    <w:name w:val="Heading 2 Char"/>
    <w:aliases w:val="h2 Char,l2 Char"/>
    <w:basedOn w:val="DefaultParagraphFont"/>
    <w:link w:val="Heading2"/>
    <w:rsid w:val="00323186"/>
    <w:rPr>
      <w:rFonts w:ascii="Arial" w:hAnsi="Arial" w:cs="Arial"/>
      <w:b/>
      <w:bCs/>
      <w:iCs/>
      <w:color w:val="0C4167"/>
      <w:sz w:val="28"/>
      <w:szCs w:val="28"/>
    </w:rPr>
  </w:style>
  <w:style w:type="character" w:customStyle="1" w:styleId="Heading3Char">
    <w:name w:val="Heading 3 Char"/>
    <w:basedOn w:val="DefaultParagraphFont"/>
    <w:link w:val="Heading3"/>
    <w:rsid w:val="00323186"/>
    <w:rPr>
      <w:rFonts w:ascii="Arial" w:hAnsi="Arial" w:cs="Arial"/>
      <w:b/>
      <w:sz w:val="24"/>
      <w:szCs w:val="24"/>
    </w:rPr>
  </w:style>
  <w:style w:type="paragraph" w:styleId="ListParagraph">
    <w:name w:val="List Paragraph"/>
    <w:basedOn w:val="Normal"/>
    <w:uiPriority w:val="34"/>
    <w:qFormat/>
    <w:rsid w:val="00087827"/>
    <w:pPr>
      <w:spacing w:before="200" w:after="200" w:line="276" w:lineRule="auto"/>
      <w:ind w:left="720"/>
      <w:contextualSpacing/>
    </w:pPr>
    <w:rPr>
      <w:szCs w:val="20"/>
      <w:lang w:bidi="en-US"/>
    </w:rPr>
  </w:style>
  <w:style w:type="character" w:styleId="Strong">
    <w:name w:val="Strong"/>
    <w:uiPriority w:val="22"/>
    <w:qFormat/>
    <w:rsid w:val="00B36851"/>
    <w:rPr>
      <w:b/>
      <w:bCs/>
    </w:rPr>
  </w:style>
  <w:style w:type="character" w:styleId="SubtleEmphasis">
    <w:name w:val="Subtle Emphasis"/>
    <w:uiPriority w:val="19"/>
    <w:qFormat/>
    <w:rsid w:val="00B36851"/>
    <w:rPr>
      <w:i/>
      <w:iCs/>
      <w:color w:val="243F60"/>
    </w:rPr>
  </w:style>
  <w:style w:type="paragraph" w:styleId="NoSpacing">
    <w:name w:val="No Spacing"/>
    <w:basedOn w:val="Normal"/>
    <w:link w:val="NoSpacingChar"/>
    <w:uiPriority w:val="1"/>
    <w:qFormat/>
    <w:rsid w:val="00E90303"/>
    <w:pPr>
      <w:spacing w:before="0"/>
    </w:pPr>
    <w:rPr>
      <w:szCs w:val="20"/>
      <w:lang w:bidi="en-US"/>
    </w:rPr>
  </w:style>
  <w:style w:type="character" w:customStyle="1" w:styleId="NoSpacingChar">
    <w:name w:val="No Spacing Char"/>
    <w:basedOn w:val="DefaultParagraphFont"/>
    <w:link w:val="NoSpacing"/>
    <w:uiPriority w:val="1"/>
    <w:rsid w:val="00E90303"/>
    <w:rPr>
      <w:rFonts w:ascii="Arial" w:hAnsi="Arial"/>
      <w:lang w:bidi="en-US"/>
    </w:rPr>
  </w:style>
  <w:style w:type="paragraph" w:customStyle="1" w:styleId="EnhancementTitle">
    <w:name w:val="Enhancement Title"/>
    <w:basedOn w:val="Normal"/>
    <w:qFormat/>
    <w:rsid w:val="00E90303"/>
    <w:pPr>
      <w:spacing w:before="40" w:after="40"/>
      <w:jc w:val="right"/>
    </w:pPr>
    <w:rPr>
      <w:rFonts w:cs="Arial"/>
      <w:b/>
      <w:sz w:val="24"/>
      <w:szCs w:val="32"/>
    </w:rPr>
  </w:style>
  <w:style w:type="paragraph" w:customStyle="1" w:styleId="StyleTOCTitleCenturyGothic">
    <w:name w:val="Style TOCTitle + Century Gothic"/>
    <w:basedOn w:val="TOCTitle"/>
    <w:rsid w:val="002F6342"/>
    <w:pPr>
      <w:spacing w:before="120"/>
    </w:pPr>
    <w:rPr>
      <w:rFonts w:ascii="Century Gothic" w:hAnsi="Century Gothic"/>
    </w:rPr>
  </w:style>
  <w:style w:type="paragraph" w:customStyle="1" w:styleId="TableText">
    <w:name w:val="Table Text"/>
    <w:basedOn w:val="Normal"/>
    <w:qFormat/>
    <w:rsid w:val="005B4398"/>
    <w:pPr>
      <w:spacing w:before="40" w:after="40"/>
    </w:pPr>
    <w:rPr>
      <w:sz w:val="18"/>
      <w:szCs w:val="18"/>
    </w:rPr>
  </w:style>
  <w:style w:type="character" w:styleId="Emphasis">
    <w:name w:val="Emphasis"/>
    <w:basedOn w:val="DefaultParagraphFont"/>
    <w:qFormat/>
    <w:rsid w:val="00087827"/>
    <w:rPr>
      <w:rFonts w:ascii="Arial" w:hAnsi="Arial"/>
      <w:i/>
      <w:iCs/>
    </w:rPr>
  </w:style>
  <w:style w:type="paragraph" w:styleId="Revision">
    <w:name w:val="Revision"/>
    <w:hidden/>
    <w:uiPriority w:val="99"/>
    <w:semiHidden/>
    <w:rsid w:val="00D17EC3"/>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79802">
      <w:bodyDiv w:val="1"/>
      <w:marLeft w:val="0"/>
      <w:marRight w:val="0"/>
      <w:marTop w:val="0"/>
      <w:marBottom w:val="0"/>
      <w:divBdr>
        <w:top w:val="none" w:sz="0" w:space="0" w:color="auto"/>
        <w:left w:val="none" w:sz="0" w:space="0" w:color="auto"/>
        <w:bottom w:val="none" w:sz="0" w:space="0" w:color="auto"/>
        <w:right w:val="none" w:sz="0" w:space="0" w:color="auto"/>
      </w:divBdr>
    </w:div>
    <w:div w:id="76095832">
      <w:bodyDiv w:val="1"/>
      <w:marLeft w:val="0"/>
      <w:marRight w:val="0"/>
      <w:marTop w:val="0"/>
      <w:marBottom w:val="0"/>
      <w:divBdr>
        <w:top w:val="none" w:sz="0" w:space="0" w:color="auto"/>
        <w:left w:val="none" w:sz="0" w:space="0" w:color="auto"/>
        <w:bottom w:val="none" w:sz="0" w:space="0" w:color="auto"/>
        <w:right w:val="none" w:sz="0" w:space="0" w:color="auto"/>
      </w:divBdr>
    </w:div>
    <w:div w:id="110058793">
      <w:bodyDiv w:val="1"/>
      <w:marLeft w:val="0"/>
      <w:marRight w:val="0"/>
      <w:marTop w:val="0"/>
      <w:marBottom w:val="0"/>
      <w:divBdr>
        <w:top w:val="none" w:sz="0" w:space="0" w:color="auto"/>
        <w:left w:val="none" w:sz="0" w:space="0" w:color="auto"/>
        <w:bottom w:val="none" w:sz="0" w:space="0" w:color="auto"/>
        <w:right w:val="none" w:sz="0" w:space="0" w:color="auto"/>
      </w:divBdr>
    </w:div>
    <w:div w:id="112142926">
      <w:bodyDiv w:val="1"/>
      <w:marLeft w:val="0"/>
      <w:marRight w:val="0"/>
      <w:marTop w:val="0"/>
      <w:marBottom w:val="0"/>
      <w:divBdr>
        <w:top w:val="none" w:sz="0" w:space="0" w:color="auto"/>
        <w:left w:val="none" w:sz="0" w:space="0" w:color="auto"/>
        <w:bottom w:val="none" w:sz="0" w:space="0" w:color="auto"/>
        <w:right w:val="none" w:sz="0" w:space="0" w:color="auto"/>
      </w:divBdr>
      <w:divsChild>
        <w:div w:id="1323587484">
          <w:marLeft w:val="0"/>
          <w:marRight w:val="0"/>
          <w:marTop w:val="0"/>
          <w:marBottom w:val="0"/>
          <w:divBdr>
            <w:top w:val="none" w:sz="0" w:space="0" w:color="auto"/>
            <w:left w:val="none" w:sz="0" w:space="0" w:color="auto"/>
            <w:bottom w:val="none" w:sz="0" w:space="0" w:color="auto"/>
            <w:right w:val="none" w:sz="0" w:space="0" w:color="auto"/>
          </w:divBdr>
        </w:div>
        <w:div w:id="729428412">
          <w:marLeft w:val="0"/>
          <w:marRight w:val="0"/>
          <w:marTop w:val="0"/>
          <w:marBottom w:val="0"/>
          <w:divBdr>
            <w:top w:val="none" w:sz="0" w:space="0" w:color="auto"/>
            <w:left w:val="none" w:sz="0" w:space="0" w:color="auto"/>
            <w:bottom w:val="none" w:sz="0" w:space="0" w:color="auto"/>
            <w:right w:val="none" w:sz="0" w:space="0" w:color="auto"/>
          </w:divBdr>
        </w:div>
      </w:divsChild>
    </w:div>
    <w:div w:id="137066863">
      <w:bodyDiv w:val="1"/>
      <w:marLeft w:val="0"/>
      <w:marRight w:val="0"/>
      <w:marTop w:val="0"/>
      <w:marBottom w:val="0"/>
      <w:divBdr>
        <w:top w:val="none" w:sz="0" w:space="0" w:color="auto"/>
        <w:left w:val="none" w:sz="0" w:space="0" w:color="auto"/>
        <w:bottom w:val="none" w:sz="0" w:space="0" w:color="auto"/>
        <w:right w:val="none" w:sz="0" w:space="0" w:color="auto"/>
      </w:divBdr>
    </w:div>
    <w:div w:id="176503572">
      <w:bodyDiv w:val="1"/>
      <w:marLeft w:val="0"/>
      <w:marRight w:val="0"/>
      <w:marTop w:val="0"/>
      <w:marBottom w:val="0"/>
      <w:divBdr>
        <w:top w:val="none" w:sz="0" w:space="0" w:color="auto"/>
        <w:left w:val="none" w:sz="0" w:space="0" w:color="auto"/>
        <w:bottom w:val="none" w:sz="0" w:space="0" w:color="auto"/>
        <w:right w:val="none" w:sz="0" w:space="0" w:color="auto"/>
      </w:divBdr>
    </w:div>
    <w:div w:id="637303675">
      <w:bodyDiv w:val="1"/>
      <w:marLeft w:val="0"/>
      <w:marRight w:val="0"/>
      <w:marTop w:val="0"/>
      <w:marBottom w:val="0"/>
      <w:divBdr>
        <w:top w:val="none" w:sz="0" w:space="0" w:color="auto"/>
        <w:left w:val="none" w:sz="0" w:space="0" w:color="auto"/>
        <w:bottom w:val="none" w:sz="0" w:space="0" w:color="auto"/>
        <w:right w:val="none" w:sz="0" w:space="0" w:color="auto"/>
      </w:divBdr>
    </w:div>
    <w:div w:id="756092862">
      <w:bodyDiv w:val="1"/>
      <w:marLeft w:val="0"/>
      <w:marRight w:val="0"/>
      <w:marTop w:val="0"/>
      <w:marBottom w:val="0"/>
      <w:divBdr>
        <w:top w:val="none" w:sz="0" w:space="0" w:color="auto"/>
        <w:left w:val="none" w:sz="0" w:space="0" w:color="auto"/>
        <w:bottom w:val="none" w:sz="0" w:space="0" w:color="auto"/>
        <w:right w:val="none" w:sz="0" w:space="0" w:color="auto"/>
      </w:divBdr>
    </w:div>
    <w:div w:id="815611450">
      <w:bodyDiv w:val="1"/>
      <w:marLeft w:val="0"/>
      <w:marRight w:val="0"/>
      <w:marTop w:val="0"/>
      <w:marBottom w:val="0"/>
      <w:divBdr>
        <w:top w:val="none" w:sz="0" w:space="0" w:color="auto"/>
        <w:left w:val="none" w:sz="0" w:space="0" w:color="auto"/>
        <w:bottom w:val="none" w:sz="0" w:space="0" w:color="auto"/>
        <w:right w:val="none" w:sz="0" w:space="0" w:color="auto"/>
      </w:divBdr>
    </w:div>
    <w:div w:id="820078954">
      <w:bodyDiv w:val="1"/>
      <w:marLeft w:val="0"/>
      <w:marRight w:val="0"/>
      <w:marTop w:val="0"/>
      <w:marBottom w:val="0"/>
      <w:divBdr>
        <w:top w:val="none" w:sz="0" w:space="0" w:color="auto"/>
        <w:left w:val="none" w:sz="0" w:space="0" w:color="auto"/>
        <w:bottom w:val="none" w:sz="0" w:space="0" w:color="auto"/>
        <w:right w:val="none" w:sz="0" w:space="0" w:color="auto"/>
      </w:divBdr>
    </w:div>
    <w:div w:id="909118003">
      <w:bodyDiv w:val="1"/>
      <w:marLeft w:val="0"/>
      <w:marRight w:val="0"/>
      <w:marTop w:val="0"/>
      <w:marBottom w:val="0"/>
      <w:divBdr>
        <w:top w:val="none" w:sz="0" w:space="0" w:color="auto"/>
        <w:left w:val="none" w:sz="0" w:space="0" w:color="auto"/>
        <w:bottom w:val="none" w:sz="0" w:space="0" w:color="auto"/>
        <w:right w:val="none" w:sz="0" w:space="0" w:color="auto"/>
      </w:divBdr>
    </w:div>
    <w:div w:id="992951636">
      <w:bodyDiv w:val="1"/>
      <w:marLeft w:val="0"/>
      <w:marRight w:val="0"/>
      <w:marTop w:val="0"/>
      <w:marBottom w:val="0"/>
      <w:divBdr>
        <w:top w:val="none" w:sz="0" w:space="0" w:color="auto"/>
        <w:left w:val="none" w:sz="0" w:space="0" w:color="auto"/>
        <w:bottom w:val="none" w:sz="0" w:space="0" w:color="auto"/>
        <w:right w:val="none" w:sz="0" w:space="0" w:color="auto"/>
      </w:divBdr>
    </w:div>
    <w:div w:id="1039668150">
      <w:bodyDiv w:val="1"/>
      <w:marLeft w:val="0"/>
      <w:marRight w:val="0"/>
      <w:marTop w:val="0"/>
      <w:marBottom w:val="0"/>
      <w:divBdr>
        <w:top w:val="none" w:sz="0" w:space="0" w:color="auto"/>
        <w:left w:val="none" w:sz="0" w:space="0" w:color="auto"/>
        <w:bottom w:val="none" w:sz="0" w:space="0" w:color="auto"/>
        <w:right w:val="none" w:sz="0" w:space="0" w:color="auto"/>
      </w:divBdr>
    </w:div>
    <w:div w:id="1137526150">
      <w:bodyDiv w:val="1"/>
      <w:marLeft w:val="0"/>
      <w:marRight w:val="0"/>
      <w:marTop w:val="0"/>
      <w:marBottom w:val="0"/>
      <w:divBdr>
        <w:top w:val="none" w:sz="0" w:space="0" w:color="auto"/>
        <w:left w:val="none" w:sz="0" w:space="0" w:color="auto"/>
        <w:bottom w:val="none" w:sz="0" w:space="0" w:color="auto"/>
        <w:right w:val="none" w:sz="0" w:space="0" w:color="auto"/>
      </w:divBdr>
    </w:div>
    <w:div w:id="1168254279">
      <w:bodyDiv w:val="1"/>
      <w:marLeft w:val="0"/>
      <w:marRight w:val="0"/>
      <w:marTop w:val="0"/>
      <w:marBottom w:val="0"/>
      <w:divBdr>
        <w:top w:val="none" w:sz="0" w:space="0" w:color="auto"/>
        <w:left w:val="none" w:sz="0" w:space="0" w:color="auto"/>
        <w:bottom w:val="none" w:sz="0" w:space="0" w:color="auto"/>
        <w:right w:val="none" w:sz="0" w:space="0" w:color="auto"/>
      </w:divBdr>
    </w:div>
    <w:div w:id="1258513446">
      <w:bodyDiv w:val="1"/>
      <w:marLeft w:val="0"/>
      <w:marRight w:val="0"/>
      <w:marTop w:val="0"/>
      <w:marBottom w:val="0"/>
      <w:divBdr>
        <w:top w:val="none" w:sz="0" w:space="0" w:color="auto"/>
        <w:left w:val="none" w:sz="0" w:space="0" w:color="auto"/>
        <w:bottom w:val="none" w:sz="0" w:space="0" w:color="auto"/>
        <w:right w:val="none" w:sz="0" w:space="0" w:color="auto"/>
      </w:divBdr>
    </w:div>
    <w:div w:id="1262375031">
      <w:bodyDiv w:val="1"/>
      <w:marLeft w:val="0"/>
      <w:marRight w:val="0"/>
      <w:marTop w:val="0"/>
      <w:marBottom w:val="0"/>
      <w:divBdr>
        <w:top w:val="none" w:sz="0" w:space="0" w:color="auto"/>
        <w:left w:val="none" w:sz="0" w:space="0" w:color="auto"/>
        <w:bottom w:val="none" w:sz="0" w:space="0" w:color="auto"/>
        <w:right w:val="none" w:sz="0" w:space="0" w:color="auto"/>
      </w:divBdr>
    </w:div>
    <w:div w:id="1509445202">
      <w:bodyDiv w:val="1"/>
      <w:marLeft w:val="0"/>
      <w:marRight w:val="0"/>
      <w:marTop w:val="0"/>
      <w:marBottom w:val="0"/>
      <w:divBdr>
        <w:top w:val="none" w:sz="0" w:space="0" w:color="auto"/>
        <w:left w:val="none" w:sz="0" w:space="0" w:color="auto"/>
        <w:bottom w:val="none" w:sz="0" w:space="0" w:color="auto"/>
        <w:right w:val="none" w:sz="0" w:space="0" w:color="auto"/>
      </w:divBdr>
    </w:div>
    <w:div w:id="1613634186">
      <w:bodyDiv w:val="1"/>
      <w:marLeft w:val="0"/>
      <w:marRight w:val="0"/>
      <w:marTop w:val="0"/>
      <w:marBottom w:val="0"/>
      <w:divBdr>
        <w:top w:val="none" w:sz="0" w:space="0" w:color="auto"/>
        <w:left w:val="none" w:sz="0" w:space="0" w:color="auto"/>
        <w:bottom w:val="none" w:sz="0" w:space="0" w:color="auto"/>
        <w:right w:val="none" w:sz="0" w:space="0" w:color="auto"/>
      </w:divBdr>
    </w:div>
    <w:div w:id="1724983391">
      <w:bodyDiv w:val="1"/>
      <w:marLeft w:val="0"/>
      <w:marRight w:val="0"/>
      <w:marTop w:val="0"/>
      <w:marBottom w:val="0"/>
      <w:divBdr>
        <w:top w:val="none" w:sz="0" w:space="0" w:color="auto"/>
        <w:left w:val="none" w:sz="0" w:space="0" w:color="auto"/>
        <w:bottom w:val="none" w:sz="0" w:space="0" w:color="auto"/>
        <w:right w:val="none" w:sz="0" w:space="0" w:color="auto"/>
      </w:divBdr>
    </w:div>
    <w:div w:id="1739210301">
      <w:bodyDiv w:val="1"/>
      <w:marLeft w:val="0"/>
      <w:marRight w:val="0"/>
      <w:marTop w:val="0"/>
      <w:marBottom w:val="0"/>
      <w:divBdr>
        <w:top w:val="none" w:sz="0" w:space="0" w:color="auto"/>
        <w:left w:val="none" w:sz="0" w:space="0" w:color="auto"/>
        <w:bottom w:val="none" w:sz="0" w:space="0" w:color="auto"/>
        <w:right w:val="none" w:sz="0" w:space="0" w:color="auto"/>
      </w:divBdr>
    </w:div>
    <w:div w:id="1791506147">
      <w:bodyDiv w:val="1"/>
      <w:marLeft w:val="0"/>
      <w:marRight w:val="0"/>
      <w:marTop w:val="0"/>
      <w:marBottom w:val="0"/>
      <w:divBdr>
        <w:top w:val="none" w:sz="0" w:space="0" w:color="auto"/>
        <w:left w:val="none" w:sz="0" w:space="0" w:color="auto"/>
        <w:bottom w:val="none" w:sz="0" w:space="0" w:color="auto"/>
        <w:right w:val="none" w:sz="0" w:space="0" w:color="auto"/>
      </w:divBdr>
    </w:div>
    <w:div w:id="1803619710">
      <w:bodyDiv w:val="1"/>
      <w:marLeft w:val="0"/>
      <w:marRight w:val="0"/>
      <w:marTop w:val="0"/>
      <w:marBottom w:val="0"/>
      <w:divBdr>
        <w:top w:val="none" w:sz="0" w:space="0" w:color="auto"/>
        <w:left w:val="none" w:sz="0" w:space="0" w:color="auto"/>
        <w:bottom w:val="none" w:sz="0" w:space="0" w:color="auto"/>
        <w:right w:val="none" w:sz="0" w:space="0" w:color="auto"/>
      </w:divBdr>
    </w:div>
    <w:div w:id="1822189380">
      <w:bodyDiv w:val="1"/>
      <w:marLeft w:val="0"/>
      <w:marRight w:val="0"/>
      <w:marTop w:val="0"/>
      <w:marBottom w:val="0"/>
      <w:divBdr>
        <w:top w:val="none" w:sz="0" w:space="0" w:color="auto"/>
        <w:left w:val="none" w:sz="0" w:space="0" w:color="auto"/>
        <w:bottom w:val="none" w:sz="0" w:space="0" w:color="auto"/>
        <w:right w:val="none" w:sz="0" w:space="0" w:color="auto"/>
      </w:divBdr>
    </w:div>
    <w:div w:id="1829711117">
      <w:bodyDiv w:val="1"/>
      <w:marLeft w:val="0"/>
      <w:marRight w:val="0"/>
      <w:marTop w:val="0"/>
      <w:marBottom w:val="0"/>
      <w:divBdr>
        <w:top w:val="none" w:sz="0" w:space="0" w:color="auto"/>
        <w:left w:val="none" w:sz="0" w:space="0" w:color="auto"/>
        <w:bottom w:val="none" w:sz="0" w:space="0" w:color="auto"/>
        <w:right w:val="none" w:sz="0" w:space="0" w:color="auto"/>
      </w:divBdr>
    </w:div>
    <w:div w:id="19339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emf"/><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emf"/><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eader" Target="head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teinb\Application%20Data\Microsoft\Templates\Master%20Template%20-%20Wor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B144727556CB40899D36BDF8EB3AAC"/>
        <w:category>
          <w:name w:val="General"/>
          <w:gallery w:val="placeholder"/>
        </w:category>
        <w:types>
          <w:type w:val="bbPlcHdr"/>
        </w:types>
        <w:behaviors>
          <w:behavior w:val="content"/>
        </w:behaviors>
        <w:guid w:val="{F37041D7-2102-9547-82C9-035DD78B019E}"/>
      </w:docPartPr>
      <w:docPartBody>
        <w:p w:rsidR="0067601E" w:rsidRDefault="005147B0" w:rsidP="005147B0">
          <w:pPr>
            <w:pStyle w:val="04B144727556CB40899D36BDF8EB3AAC"/>
          </w:pPr>
          <w:r>
            <w:t>[Type text]</w:t>
          </w:r>
        </w:p>
      </w:docPartBody>
    </w:docPart>
    <w:docPart>
      <w:docPartPr>
        <w:name w:val="06BB3331C3911A40A68565DD31C358C7"/>
        <w:category>
          <w:name w:val="General"/>
          <w:gallery w:val="placeholder"/>
        </w:category>
        <w:types>
          <w:type w:val="bbPlcHdr"/>
        </w:types>
        <w:behaviors>
          <w:behavior w:val="content"/>
        </w:behaviors>
        <w:guid w:val="{AD26E457-EDB8-4E41-8F62-33DAF68A8C12}"/>
      </w:docPartPr>
      <w:docPartBody>
        <w:p w:rsidR="0067601E" w:rsidRDefault="005147B0" w:rsidP="005147B0">
          <w:pPr>
            <w:pStyle w:val="06BB3331C3911A40A68565DD31C358C7"/>
          </w:pPr>
          <w:r>
            <w:t>[Type text]</w:t>
          </w:r>
        </w:p>
      </w:docPartBody>
    </w:docPart>
    <w:docPart>
      <w:docPartPr>
        <w:name w:val="FAA7EBBF8F7D4E4292944FBE5B4F5FEE"/>
        <w:category>
          <w:name w:val="General"/>
          <w:gallery w:val="placeholder"/>
        </w:category>
        <w:types>
          <w:type w:val="bbPlcHdr"/>
        </w:types>
        <w:behaviors>
          <w:behavior w:val="content"/>
        </w:behaviors>
        <w:guid w:val="{A94BED9F-FF22-B54C-B989-C581223F57F2}"/>
      </w:docPartPr>
      <w:docPartBody>
        <w:p w:rsidR="0067601E" w:rsidRDefault="005147B0" w:rsidP="005147B0">
          <w:pPr>
            <w:pStyle w:val="FAA7EBBF8F7D4E4292944FBE5B4F5FE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7B0"/>
    <w:rsid w:val="001B4D7B"/>
    <w:rsid w:val="00234951"/>
    <w:rsid w:val="003C3005"/>
    <w:rsid w:val="003C5DAA"/>
    <w:rsid w:val="005147B0"/>
    <w:rsid w:val="005551A9"/>
    <w:rsid w:val="005C4DEF"/>
    <w:rsid w:val="005E2982"/>
    <w:rsid w:val="005E7F11"/>
    <w:rsid w:val="00624975"/>
    <w:rsid w:val="0067601E"/>
    <w:rsid w:val="006F58B1"/>
    <w:rsid w:val="00764404"/>
    <w:rsid w:val="007C57C2"/>
    <w:rsid w:val="00805A5F"/>
    <w:rsid w:val="008408CF"/>
    <w:rsid w:val="0087258C"/>
    <w:rsid w:val="009947E0"/>
    <w:rsid w:val="00C86D85"/>
    <w:rsid w:val="00C96F35"/>
    <w:rsid w:val="00CF0C3B"/>
    <w:rsid w:val="00D261C1"/>
    <w:rsid w:val="00D45564"/>
    <w:rsid w:val="00EB03F7"/>
    <w:rsid w:val="00EC244B"/>
    <w:rsid w:val="00EE61B2"/>
    <w:rsid w:val="00F554AD"/>
    <w:rsid w:val="00FC7B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144727556CB40899D36BDF8EB3AAC">
    <w:name w:val="04B144727556CB40899D36BDF8EB3AAC"/>
    <w:rsid w:val="005147B0"/>
  </w:style>
  <w:style w:type="paragraph" w:customStyle="1" w:styleId="06BB3331C3911A40A68565DD31C358C7">
    <w:name w:val="06BB3331C3911A40A68565DD31C358C7"/>
    <w:rsid w:val="005147B0"/>
  </w:style>
  <w:style w:type="paragraph" w:customStyle="1" w:styleId="FAA7EBBF8F7D4E4292944FBE5B4F5FEE">
    <w:name w:val="FAA7EBBF8F7D4E4292944FBE5B4F5FEE"/>
    <w:rsid w:val="005147B0"/>
  </w:style>
  <w:style w:type="paragraph" w:customStyle="1" w:styleId="FB37B180CC08894099274C13659B2247">
    <w:name w:val="FB37B180CC08894099274C13659B2247"/>
    <w:rsid w:val="005147B0"/>
  </w:style>
  <w:style w:type="paragraph" w:customStyle="1" w:styleId="DF965C7E30F9894C9F7F10917CA6D8C3">
    <w:name w:val="DF965C7E30F9894C9F7F10917CA6D8C3"/>
    <w:rsid w:val="005147B0"/>
  </w:style>
  <w:style w:type="paragraph" w:customStyle="1" w:styleId="C97FC0F6E7C3774AABF1A602544DB960">
    <w:name w:val="C97FC0F6E7C3774AABF1A602544DB960"/>
    <w:rsid w:val="005147B0"/>
  </w:style>
  <w:style w:type="paragraph" w:customStyle="1" w:styleId="99138A11B8BF40418E33D4E139B556B6">
    <w:name w:val="99138A11B8BF40418E33D4E139B556B6"/>
    <w:rsid w:val="00F554AD"/>
    <w:pPr>
      <w:spacing w:after="160" w:line="259" w:lineRule="auto"/>
    </w:pPr>
    <w:rPr>
      <w:sz w:val="22"/>
      <w:szCs w:val="22"/>
      <w:lang w:eastAsia="en-US"/>
    </w:rPr>
  </w:style>
  <w:style w:type="paragraph" w:customStyle="1" w:styleId="5ECD83FB4E464473AD947F001B6A27B6">
    <w:name w:val="5ECD83FB4E464473AD947F001B6A27B6"/>
    <w:rsid w:val="00F554AD"/>
    <w:pPr>
      <w:spacing w:after="160" w:line="259" w:lineRule="auto"/>
    </w:pPr>
    <w:rPr>
      <w:sz w:val="22"/>
      <w:szCs w:val="22"/>
      <w:lang w:eastAsia="en-US"/>
    </w:rPr>
  </w:style>
  <w:style w:type="paragraph" w:customStyle="1" w:styleId="DF7B0BB6EF3742C2B6AFB5D7AF2CAA60">
    <w:name w:val="DF7B0BB6EF3742C2B6AFB5D7AF2CAA60"/>
    <w:rsid w:val="00F554AD"/>
    <w:pPr>
      <w:spacing w:after="160" w:line="259" w:lineRule="auto"/>
    </w:pPr>
    <w:rPr>
      <w:sz w:val="22"/>
      <w:szCs w:val="22"/>
      <w:lang w:eastAsia="en-US"/>
    </w:rPr>
  </w:style>
  <w:style w:type="paragraph" w:customStyle="1" w:styleId="45157F876A6F48BC930E38B190A72F49">
    <w:name w:val="45157F876A6F48BC930E38B190A72F49"/>
    <w:rsid w:val="00F554AD"/>
    <w:pPr>
      <w:spacing w:after="160" w:line="259" w:lineRule="auto"/>
    </w:pPr>
    <w:rPr>
      <w:sz w:val="22"/>
      <w:szCs w:val="22"/>
      <w:lang w:eastAsia="en-US"/>
    </w:rPr>
  </w:style>
  <w:style w:type="paragraph" w:customStyle="1" w:styleId="D499F6A3983C482C9A7C38BC47408C20">
    <w:name w:val="D499F6A3983C482C9A7C38BC47408C20"/>
    <w:rsid w:val="00F554AD"/>
    <w:pPr>
      <w:spacing w:after="160" w:line="259" w:lineRule="auto"/>
    </w:pPr>
    <w:rPr>
      <w:sz w:val="22"/>
      <w:szCs w:val="22"/>
      <w:lang w:eastAsia="en-US"/>
    </w:rPr>
  </w:style>
  <w:style w:type="paragraph" w:customStyle="1" w:styleId="FC4581305C004B3496ACC00DF040B3DE">
    <w:name w:val="FC4581305C004B3496ACC00DF040B3DE"/>
    <w:rsid w:val="00F554AD"/>
    <w:pPr>
      <w:spacing w:after="160" w:line="259" w:lineRule="auto"/>
    </w:pPr>
    <w:rPr>
      <w:sz w:val="22"/>
      <w:szCs w:val="22"/>
      <w:lang w:eastAsia="en-US"/>
    </w:rPr>
  </w:style>
  <w:style w:type="paragraph" w:customStyle="1" w:styleId="3261B0CF09CB4B1E92BED2235D0B42F2">
    <w:name w:val="3261B0CF09CB4B1E92BED2235D0B42F2"/>
    <w:rsid w:val="00F554AD"/>
    <w:pPr>
      <w:spacing w:after="160" w:line="259" w:lineRule="auto"/>
    </w:pPr>
    <w:rPr>
      <w:sz w:val="22"/>
      <w:szCs w:val="22"/>
      <w:lang w:eastAsia="en-US"/>
    </w:rPr>
  </w:style>
  <w:style w:type="paragraph" w:customStyle="1" w:styleId="884C3E6D6C5843319362E8B345F3D613">
    <w:name w:val="884C3E6D6C5843319362E8B345F3D613"/>
    <w:rsid w:val="00F554AD"/>
    <w:pPr>
      <w:spacing w:after="160" w:line="259" w:lineRule="auto"/>
    </w:pPr>
    <w:rPr>
      <w:sz w:val="22"/>
      <w:szCs w:val="22"/>
      <w:lang w:eastAsia="en-US"/>
    </w:rPr>
  </w:style>
  <w:style w:type="paragraph" w:customStyle="1" w:styleId="E34D94DDAF6D444AA4703258782CADC7">
    <w:name w:val="E34D94DDAF6D444AA4703258782CADC7"/>
    <w:rsid w:val="00F554AD"/>
    <w:pPr>
      <w:spacing w:after="160" w:line="259" w:lineRule="auto"/>
    </w:pPr>
    <w:rPr>
      <w:sz w:val="22"/>
      <w:szCs w:val="22"/>
      <w:lang w:eastAsia="en-US"/>
    </w:rPr>
  </w:style>
  <w:style w:type="paragraph" w:customStyle="1" w:styleId="70C04AD7523744ADBB916BAABA3027CF">
    <w:name w:val="70C04AD7523744ADBB916BAABA3027CF"/>
    <w:rsid w:val="00F554A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3E522ABC9B644DB373E54CE5B9C729" ma:contentTypeVersion="6" ma:contentTypeDescription="Create a new document." ma:contentTypeScope="" ma:versionID="67879036fba1d2a4ff1de5c289cb9bfc">
  <xsd:schema xmlns:xsd="http://www.w3.org/2001/XMLSchema" xmlns:p="http://schemas.microsoft.com/office/2006/metadata/properties" xmlns:ns2="3d06f088-3a54-4954-9dc6-222aef47cba6" targetNamespace="http://schemas.microsoft.com/office/2006/metadata/properties" ma:root="true" ma:fieldsID="19896ecfe413984824916f30863f99ca" ns2:_="">
    <xsd:import namespace="3d06f088-3a54-4954-9dc6-222aef47cba6"/>
    <xsd:element name="properties">
      <xsd:complexType>
        <xsd:sequence>
          <xsd:element name="documentManagement">
            <xsd:complexType>
              <xsd:all>
                <xsd:element ref="ns2:Product" minOccurs="0"/>
                <xsd:element ref="ns2:NF_x0020__x0023_" minOccurs="0"/>
                <xsd:element ref="ns2:IFR_x0023_" minOccurs="0"/>
                <xsd:element ref="ns2:Status" minOccurs="0"/>
                <xsd:element ref="ns2:IFR_x0020_Meeting_x0020_Date" minOccurs="0"/>
                <xsd:element ref="ns2:Customer" minOccurs="0"/>
              </xsd:all>
            </xsd:complexType>
          </xsd:element>
        </xsd:sequence>
      </xsd:complexType>
    </xsd:element>
  </xsd:schema>
  <xsd:schema xmlns:xsd="http://www.w3.org/2001/XMLSchema" xmlns:dms="http://schemas.microsoft.com/office/2006/documentManagement/types" targetNamespace="3d06f088-3a54-4954-9dc6-222aef47cba6" elementFormDefault="qualified">
    <xsd:import namespace="http://schemas.microsoft.com/office/2006/documentManagement/types"/>
    <xsd:element name="Product" ma:index="2" nillable="true" ma:displayName="Product" ma:format="Dropdown" ma:internalName="Product">
      <xsd:simpleType>
        <xsd:restriction base="dms:Choice">
          <xsd:enumeration value="Analytics"/>
          <xsd:enumeration value="Buy and Hold"/>
          <xsd:enumeration value="Base Pricing"/>
          <xsd:enumeration value="Collaborate"/>
          <xsd:enumeration value="Markdown"/>
          <xsd:enumeration value="Platform"/>
          <xsd:enumeration value="Promotion"/>
          <xsd:enumeration value="TPR"/>
        </xsd:restriction>
      </xsd:simpleType>
    </xsd:element>
    <xsd:element name="NF_x0020__x0023_" ma:index="3" nillable="true" ma:displayName="NF #" ma:internalName="NF_x0020__x0023_">
      <xsd:simpleType>
        <xsd:restriction base="dms:Text">
          <xsd:maxLength value="255"/>
        </xsd:restriction>
      </xsd:simpleType>
    </xsd:element>
    <xsd:element name="IFR_x0023_" ma:index="4" nillable="true" ma:displayName="IFR#" ma:internalName="IFR_x0023_">
      <xsd:simpleType>
        <xsd:restriction base="dms:Text">
          <xsd:maxLength value="255"/>
        </xsd:restriction>
      </xsd:simpleType>
    </xsd:element>
    <xsd:element name="Status" ma:index="5" nillable="true" ma:displayName="IFR Status" ma:format="Dropdown" ma:internalName="Status">
      <xsd:simpleType>
        <xsd:restriction base="dms:Choice">
          <xsd:enumeration value="Approved"/>
          <xsd:enumeration value="Pending"/>
          <xsd:enumeration value="Declined"/>
          <xsd:enumeration value="Reviewed"/>
        </xsd:restriction>
      </xsd:simpleType>
    </xsd:element>
    <xsd:element name="IFR_x0020_Meeting_x0020_Date" ma:index="6" nillable="true" ma:displayName="IFR Meeting Date" ma:format="DateOnly" ma:internalName="IFR_x0020_Meeting_x0020_Date">
      <xsd:simpleType>
        <xsd:restriction base="dms:DateTime"/>
      </xsd:simpleType>
    </xsd:element>
    <xsd:element name="Customer" ma:index="7" nillable="true" ma:displayName="Customer" ma:internalName="Custom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Status xmlns="3d06f088-3a54-4954-9dc6-222aef47cba6">Pending</Status>
    <Customer xmlns="3d06f088-3a54-4954-9dc6-222aef47cba6" xsi:nil="true"/>
    <IFR_x0023_ xmlns="3d06f088-3a54-4954-9dc6-222aef47cba6" xsi:nil="true"/>
    <NF_x0020__x0023_ xmlns="3d06f088-3a54-4954-9dc6-222aef47cba6" xsi:nil="true"/>
    <Product xmlns="3d06f088-3a54-4954-9dc6-222aef47cba6" xsi:nil="true"/>
    <IFR_x0020_Meeting_x0020_Date xmlns="3d06f088-3a54-4954-9dc6-222aef47cb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6F14A-2E4B-4BA7-8A22-A7CAAF6AC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6f088-3a54-4954-9dc6-222aef47cba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067896D-38AB-41BD-889E-90968AE92D4D}">
  <ds:schemaRefs>
    <ds:schemaRef ds:uri="http://schemas.microsoft.com/office/2006/metadata/properties"/>
    <ds:schemaRef ds:uri="3d06f088-3a54-4954-9dc6-222aef47cba6"/>
  </ds:schemaRefs>
</ds:datastoreItem>
</file>

<file path=customXml/itemProps3.xml><?xml version="1.0" encoding="utf-8"?>
<ds:datastoreItem xmlns:ds="http://schemas.openxmlformats.org/officeDocument/2006/customXml" ds:itemID="{38CA5BC5-8D21-456E-A93A-E0775F818F6E}">
  <ds:schemaRefs>
    <ds:schemaRef ds:uri="http://schemas.microsoft.com/sharepoint/v3/contenttype/forms"/>
  </ds:schemaRefs>
</ds:datastoreItem>
</file>

<file path=customXml/itemProps4.xml><?xml version="1.0" encoding="utf-8"?>
<ds:datastoreItem xmlns:ds="http://schemas.openxmlformats.org/officeDocument/2006/customXml" ds:itemID="{D654565A-9DD6-49E4-83C6-F1B67C06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Template - Word</Template>
  <TotalTime>2</TotalTime>
  <Pages>12</Pages>
  <Words>1775</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Oracle</Company>
  <LinksUpToDate>false</LinksUpToDate>
  <CharactersWithSpaces>11876</CharactersWithSpaces>
  <SharedDoc>false</SharedDoc>
  <HLinks>
    <vt:vector size="576" baseType="variant">
      <vt:variant>
        <vt:i4>1638450</vt:i4>
      </vt:variant>
      <vt:variant>
        <vt:i4>572</vt:i4>
      </vt:variant>
      <vt:variant>
        <vt:i4>0</vt:i4>
      </vt:variant>
      <vt:variant>
        <vt:i4>5</vt:i4>
      </vt:variant>
      <vt:variant>
        <vt:lpwstr/>
      </vt:variant>
      <vt:variant>
        <vt:lpwstr>_Toc286675151</vt:lpwstr>
      </vt:variant>
      <vt:variant>
        <vt:i4>1638450</vt:i4>
      </vt:variant>
      <vt:variant>
        <vt:i4>566</vt:i4>
      </vt:variant>
      <vt:variant>
        <vt:i4>0</vt:i4>
      </vt:variant>
      <vt:variant>
        <vt:i4>5</vt:i4>
      </vt:variant>
      <vt:variant>
        <vt:lpwstr/>
      </vt:variant>
      <vt:variant>
        <vt:lpwstr>_Toc286675150</vt:lpwstr>
      </vt:variant>
      <vt:variant>
        <vt:i4>1572914</vt:i4>
      </vt:variant>
      <vt:variant>
        <vt:i4>560</vt:i4>
      </vt:variant>
      <vt:variant>
        <vt:i4>0</vt:i4>
      </vt:variant>
      <vt:variant>
        <vt:i4>5</vt:i4>
      </vt:variant>
      <vt:variant>
        <vt:lpwstr/>
      </vt:variant>
      <vt:variant>
        <vt:lpwstr>_Toc286675149</vt:lpwstr>
      </vt:variant>
      <vt:variant>
        <vt:i4>1572914</vt:i4>
      </vt:variant>
      <vt:variant>
        <vt:i4>554</vt:i4>
      </vt:variant>
      <vt:variant>
        <vt:i4>0</vt:i4>
      </vt:variant>
      <vt:variant>
        <vt:i4>5</vt:i4>
      </vt:variant>
      <vt:variant>
        <vt:lpwstr/>
      </vt:variant>
      <vt:variant>
        <vt:lpwstr>_Toc286675148</vt:lpwstr>
      </vt:variant>
      <vt:variant>
        <vt:i4>1572914</vt:i4>
      </vt:variant>
      <vt:variant>
        <vt:i4>548</vt:i4>
      </vt:variant>
      <vt:variant>
        <vt:i4>0</vt:i4>
      </vt:variant>
      <vt:variant>
        <vt:i4>5</vt:i4>
      </vt:variant>
      <vt:variant>
        <vt:lpwstr/>
      </vt:variant>
      <vt:variant>
        <vt:lpwstr>_Toc286675147</vt:lpwstr>
      </vt:variant>
      <vt:variant>
        <vt:i4>1572914</vt:i4>
      </vt:variant>
      <vt:variant>
        <vt:i4>542</vt:i4>
      </vt:variant>
      <vt:variant>
        <vt:i4>0</vt:i4>
      </vt:variant>
      <vt:variant>
        <vt:i4>5</vt:i4>
      </vt:variant>
      <vt:variant>
        <vt:lpwstr/>
      </vt:variant>
      <vt:variant>
        <vt:lpwstr>_Toc286675146</vt:lpwstr>
      </vt:variant>
      <vt:variant>
        <vt:i4>1572914</vt:i4>
      </vt:variant>
      <vt:variant>
        <vt:i4>536</vt:i4>
      </vt:variant>
      <vt:variant>
        <vt:i4>0</vt:i4>
      </vt:variant>
      <vt:variant>
        <vt:i4>5</vt:i4>
      </vt:variant>
      <vt:variant>
        <vt:lpwstr/>
      </vt:variant>
      <vt:variant>
        <vt:lpwstr>_Toc286675145</vt:lpwstr>
      </vt:variant>
      <vt:variant>
        <vt:i4>1572914</vt:i4>
      </vt:variant>
      <vt:variant>
        <vt:i4>530</vt:i4>
      </vt:variant>
      <vt:variant>
        <vt:i4>0</vt:i4>
      </vt:variant>
      <vt:variant>
        <vt:i4>5</vt:i4>
      </vt:variant>
      <vt:variant>
        <vt:lpwstr/>
      </vt:variant>
      <vt:variant>
        <vt:lpwstr>_Toc286675144</vt:lpwstr>
      </vt:variant>
      <vt:variant>
        <vt:i4>1572914</vt:i4>
      </vt:variant>
      <vt:variant>
        <vt:i4>524</vt:i4>
      </vt:variant>
      <vt:variant>
        <vt:i4>0</vt:i4>
      </vt:variant>
      <vt:variant>
        <vt:i4>5</vt:i4>
      </vt:variant>
      <vt:variant>
        <vt:lpwstr/>
      </vt:variant>
      <vt:variant>
        <vt:lpwstr>_Toc286675143</vt:lpwstr>
      </vt:variant>
      <vt:variant>
        <vt:i4>1572914</vt:i4>
      </vt:variant>
      <vt:variant>
        <vt:i4>518</vt:i4>
      </vt:variant>
      <vt:variant>
        <vt:i4>0</vt:i4>
      </vt:variant>
      <vt:variant>
        <vt:i4>5</vt:i4>
      </vt:variant>
      <vt:variant>
        <vt:lpwstr/>
      </vt:variant>
      <vt:variant>
        <vt:lpwstr>_Toc286675142</vt:lpwstr>
      </vt:variant>
      <vt:variant>
        <vt:i4>1572914</vt:i4>
      </vt:variant>
      <vt:variant>
        <vt:i4>512</vt:i4>
      </vt:variant>
      <vt:variant>
        <vt:i4>0</vt:i4>
      </vt:variant>
      <vt:variant>
        <vt:i4>5</vt:i4>
      </vt:variant>
      <vt:variant>
        <vt:lpwstr/>
      </vt:variant>
      <vt:variant>
        <vt:lpwstr>_Toc286675141</vt:lpwstr>
      </vt:variant>
      <vt:variant>
        <vt:i4>1572914</vt:i4>
      </vt:variant>
      <vt:variant>
        <vt:i4>506</vt:i4>
      </vt:variant>
      <vt:variant>
        <vt:i4>0</vt:i4>
      </vt:variant>
      <vt:variant>
        <vt:i4>5</vt:i4>
      </vt:variant>
      <vt:variant>
        <vt:lpwstr/>
      </vt:variant>
      <vt:variant>
        <vt:lpwstr>_Toc286675140</vt:lpwstr>
      </vt:variant>
      <vt:variant>
        <vt:i4>2031666</vt:i4>
      </vt:variant>
      <vt:variant>
        <vt:i4>500</vt:i4>
      </vt:variant>
      <vt:variant>
        <vt:i4>0</vt:i4>
      </vt:variant>
      <vt:variant>
        <vt:i4>5</vt:i4>
      </vt:variant>
      <vt:variant>
        <vt:lpwstr/>
      </vt:variant>
      <vt:variant>
        <vt:lpwstr>_Toc286675139</vt:lpwstr>
      </vt:variant>
      <vt:variant>
        <vt:i4>2031666</vt:i4>
      </vt:variant>
      <vt:variant>
        <vt:i4>494</vt:i4>
      </vt:variant>
      <vt:variant>
        <vt:i4>0</vt:i4>
      </vt:variant>
      <vt:variant>
        <vt:i4>5</vt:i4>
      </vt:variant>
      <vt:variant>
        <vt:lpwstr/>
      </vt:variant>
      <vt:variant>
        <vt:lpwstr>_Toc286675138</vt:lpwstr>
      </vt:variant>
      <vt:variant>
        <vt:i4>2031666</vt:i4>
      </vt:variant>
      <vt:variant>
        <vt:i4>488</vt:i4>
      </vt:variant>
      <vt:variant>
        <vt:i4>0</vt:i4>
      </vt:variant>
      <vt:variant>
        <vt:i4>5</vt:i4>
      </vt:variant>
      <vt:variant>
        <vt:lpwstr/>
      </vt:variant>
      <vt:variant>
        <vt:lpwstr>_Toc286675137</vt:lpwstr>
      </vt:variant>
      <vt:variant>
        <vt:i4>2031666</vt:i4>
      </vt:variant>
      <vt:variant>
        <vt:i4>482</vt:i4>
      </vt:variant>
      <vt:variant>
        <vt:i4>0</vt:i4>
      </vt:variant>
      <vt:variant>
        <vt:i4>5</vt:i4>
      </vt:variant>
      <vt:variant>
        <vt:lpwstr/>
      </vt:variant>
      <vt:variant>
        <vt:lpwstr>_Toc286675136</vt:lpwstr>
      </vt:variant>
      <vt:variant>
        <vt:i4>2031666</vt:i4>
      </vt:variant>
      <vt:variant>
        <vt:i4>476</vt:i4>
      </vt:variant>
      <vt:variant>
        <vt:i4>0</vt:i4>
      </vt:variant>
      <vt:variant>
        <vt:i4>5</vt:i4>
      </vt:variant>
      <vt:variant>
        <vt:lpwstr/>
      </vt:variant>
      <vt:variant>
        <vt:lpwstr>_Toc286675135</vt:lpwstr>
      </vt:variant>
      <vt:variant>
        <vt:i4>2031666</vt:i4>
      </vt:variant>
      <vt:variant>
        <vt:i4>470</vt:i4>
      </vt:variant>
      <vt:variant>
        <vt:i4>0</vt:i4>
      </vt:variant>
      <vt:variant>
        <vt:i4>5</vt:i4>
      </vt:variant>
      <vt:variant>
        <vt:lpwstr/>
      </vt:variant>
      <vt:variant>
        <vt:lpwstr>_Toc286675134</vt:lpwstr>
      </vt:variant>
      <vt:variant>
        <vt:i4>2031666</vt:i4>
      </vt:variant>
      <vt:variant>
        <vt:i4>464</vt:i4>
      </vt:variant>
      <vt:variant>
        <vt:i4>0</vt:i4>
      </vt:variant>
      <vt:variant>
        <vt:i4>5</vt:i4>
      </vt:variant>
      <vt:variant>
        <vt:lpwstr/>
      </vt:variant>
      <vt:variant>
        <vt:lpwstr>_Toc286675133</vt:lpwstr>
      </vt:variant>
      <vt:variant>
        <vt:i4>2031666</vt:i4>
      </vt:variant>
      <vt:variant>
        <vt:i4>458</vt:i4>
      </vt:variant>
      <vt:variant>
        <vt:i4>0</vt:i4>
      </vt:variant>
      <vt:variant>
        <vt:i4>5</vt:i4>
      </vt:variant>
      <vt:variant>
        <vt:lpwstr/>
      </vt:variant>
      <vt:variant>
        <vt:lpwstr>_Toc286675132</vt:lpwstr>
      </vt:variant>
      <vt:variant>
        <vt:i4>2031666</vt:i4>
      </vt:variant>
      <vt:variant>
        <vt:i4>452</vt:i4>
      </vt:variant>
      <vt:variant>
        <vt:i4>0</vt:i4>
      </vt:variant>
      <vt:variant>
        <vt:i4>5</vt:i4>
      </vt:variant>
      <vt:variant>
        <vt:lpwstr/>
      </vt:variant>
      <vt:variant>
        <vt:lpwstr>_Toc286675131</vt:lpwstr>
      </vt:variant>
      <vt:variant>
        <vt:i4>2031666</vt:i4>
      </vt:variant>
      <vt:variant>
        <vt:i4>446</vt:i4>
      </vt:variant>
      <vt:variant>
        <vt:i4>0</vt:i4>
      </vt:variant>
      <vt:variant>
        <vt:i4>5</vt:i4>
      </vt:variant>
      <vt:variant>
        <vt:lpwstr/>
      </vt:variant>
      <vt:variant>
        <vt:lpwstr>_Toc286675130</vt:lpwstr>
      </vt:variant>
      <vt:variant>
        <vt:i4>1966130</vt:i4>
      </vt:variant>
      <vt:variant>
        <vt:i4>440</vt:i4>
      </vt:variant>
      <vt:variant>
        <vt:i4>0</vt:i4>
      </vt:variant>
      <vt:variant>
        <vt:i4>5</vt:i4>
      </vt:variant>
      <vt:variant>
        <vt:lpwstr/>
      </vt:variant>
      <vt:variant>
        <vt:lpwstr>_Toc286675129</vt:lpwstr>
      </vt:variant>
      <vt:variant>
        <vt:i4>1966130</vt:i4>
      </vt:variant>
      <vt:variant>
        <vt:i4>434</vt:i4>
      </vt:variant>
      <vt:variant>
        <vt:i4>0</vt:i4>
      </vt:variant>
      <vt:variant>
        <vt:i4>5</vt:i4>
      </vt:variant>
      <vt:variant>
        <vt:lpwstr/>
      </vt:variant>
      <vt:variant>
        <vt:lpwstr>_Toc286675128</vt:lpwstr>
      </vt:variant>
      <vt:variant>
        <vt:i4>1966130</vt:i4>
      </vt:variant>
      <vt:variant>
        <vt:i4>428</vt:i4>
      </vt:variant>
      <vt:variant>
        <vt:i4>0</vt:i4>
      </vt:variant>
      <vt:variant>
        <vt:i4>5</vt:i4>
      </vt:variant>
      <vt:variant>
        <vt:lpwstr/>
      </vt:variant>
      <vt:variant>
        <vt:lpwstr>_Toc286675127</vt:lpwstr>
      </vt:variant>
      <vt:variant>
        <vt:i4>1966130</vt:i4>
      </vt:variant>
      <vt:variant>
        <vt:i4>422</vt:i4>
      </vt:variant>
      <vt:variant>
        <vt:i4>0</vt:i4>
      </vt:variant>
      <vt:variant>
        <vt:i4>5</vt:i4>
      </vt:variant>
      <vt:variant>
        <vt:lpwstr/>
      </vt:variant>
      <vt:variant>
        <vt:lpwstr>_Toc286675126</vt:lpwstr>
      </vt:variant>
      <vt:variant>
        <vt:i4>1966130</vt:i4>
      </vt:variant>
      <vt:variant>
        <vt:i4>416</vt:i4>
      </vt:variant>
      <vt:variant>
        <vt:i4>0</vt:i4>
      </vt:variant>
      <vt:variant>
        <vt:i4>5</vt:i4>
      </vt:variant>
      <vt:variant>
        <vt:lpwstr/>
      </vt:variant>
      <vt:variant>
        <vt:lpwstr>_Toc286675125</vt:lpwstr>
      </vt:variant>
      <vt:variant>
        <vt:i4>1966130</vt:i4>
      </vt:variant>
      <vt:variant>
        <vt:i4>410</vt:i4>
      </vt:variant>
      <vt:variant>
        <vt:i4>0</vt:i4>
      </vt:variant>
      <vt:variant>
        <vt:i4>5</vt:i4>
      </vt:variant>
      <vt:variant>
        <vt:lpwstr/>
      </vt:variant>
      <vt:variant>
        <vt:lpwstr>_Toc286675124</vt:lpwstr>
      </vt:variant>
      <vt:variant>
        <vt:i4>1966130</vt:i4>
      </vt:variant>
      <vt:variant>
        <vt:i4>404</vt:i4>
      </vt:variant>
      <vt:variant>
        <vt:i4>0</vt:i4>
      </vt:variant>
      <vt:variant>
        <vt:i4>5</vt:i4>
      </vt:variant>
      <vt:variant>
        <vt:lpwstr/>
      </vt:variant>
      <vt:variant>
        <vt:lpwstr>_Toc286675123</vt:lpwstr>
      </vt:variant>
      <vt:variant>
        <vt:i4>1966130</vt:i4>
      </vt:variant>
      <vt:variant>
        <vt:i4>398</vt:i4>
      </vt:variant>
      <vt:variant>
        <vt:i4>0</vt:i4>
      </vt:variant>
      <vt:variant>
        <vt:i4>5</vt:i4>
      </vt:variant>
      <vt:variant>
        <vt:lpwstr/>
      </vt:variant>
      <vt:variant>
        <vt:lpwstr>_Toc286675122</vt:lpwstr>
      </vt:variant>
      <vt:variant>
        <vt:i4>1966130</vt:i4>
      </vt:variant>
      <vt:variant>
        <vt:i4>392</vt:i4>
      </vt:variant>
      <vt:variant>
        <vt:i4>0</vt:i4>
      </vt:variant>
      <vt:variant>
        <vt:i4>5</vt:i4>
      </vt:variant>
      <vt:variant>
        <vt:lpwstr/>
      </vt:variant>
      <vt:variant>
        <vt:lpwstr>_Toc286675121</vt:lpwstr>
      </vt:variant>
      <vt:variant>
        <vt:i4>1966130</vt:i4>
      </vt:variant>
      <vt:variant>
        <vt:i4>386</vt:i4>
      </vt:variant>
      <vt:variant>
        <vt:i4>0</vt:i4>
      </vt:variant>
      <vt:variant>
        <vt:i4>5</vt:i4>
      </vt:variant>
      <vt:variant>
        <vt:lpwstr/>
      </vt:variant>
      <vt:variant>
        <vt:lpwstr>_Toc286675120</vt:lpwstr>
      </vt:variant>
      <vt:variant>
        <vt:i4>1900594</vt:i4>
      </vt:variant>
      <vt:variant>
        <vt:i4>380</vt:i4>
      </vt:variant>
      <vt:variant>
        <vt:i4>0</vt:i4>
      </vt:variant>
      <vt:variant>
        <vt:i4>5</vt:i4>
      </vt:variant>
      <vt:variant>
        <vt:lpwstr/>
      </vt:variant>
      <vt:variant>
        <vt:lpwstr>_Toc286675119</vt:lpwstr>
      </vt:variant>
      <vt:variant>
        <vt:i4>1900594</vt:i4>
      </vt:variant>
      <vt:variant>
        <vt:i4>374</vt:i4>
      </vt:variant>
      <vt:variant>
        <vt:i4>0</vt:i4>
      </vt:variant>
      <vt:variant>
        <vt:i4>5</vt:i4>
      </vt:variant>
      <vt:variant>
        <vt:lpwstr/>
      </vt:variant>
      <vt:variant>
        <vt:lpwstr>_Toc286675118</vt:lpwstr>
      </vt:variant>
      <vt:variant>
        <vt:i4>1900594</vt:i4>
      </vt:variant>
      <vt:variant>
        <vt:i4>368</vt:i4>
      </vt:variant>
      <vt:variant>
        <vt:i4>0</vt:i4>
      </vt:variant>
      <vt:variant>
        <vt:i4>5</vt:i4>
      </vt:variant>
      <vt:variant>
        <vt:lpwstr/>
      </vt:variant>
      <vt:variant>
        <vt:lpwstr>_Toc286675117</vt:lpwstr>
      </vt:variant>
      <vt:variant>
        <vt:i4>1900594</vt:i4>
      </vt:variant>
      <vt:variant>
        <vt:i4>362</vt:i4>
      </vt:variant>
      <vt:variant>
        <vt:i4>0</vt:i4>
      </vt:variant>
      <vt:variant>
        <vt:i4>5</vt:i4>
      </vt:variant>
      <vt:variant>
        <vt:lpwstr/>
      </vt:variant>
      <vt:variant>
        <vt:lpwstr>_Toc286675116</vt:lpwstr>
      </vt:variant>
      <vt:variant>
        <vt:i4>1900594</vt:i4>
      </vt:variant>
      <vt:variant>
        <vt:i4>356</vt:i4>
      </vt:variant>
      <vt:variant>
        <vt:i4>0</vt:i4>
      </vt:variant>
      <vt:variant>
        <vt:i4>5</vt:i4>
      </vt:variant>
      <vt:variant>
        <vt:lpwstr/>
      </vt:variant>
      <vt:variant>
        <vt:lpwstr>_Toc286675115</vt:lpwstr>
      </vt:variant>
      <vt:variant>
        <vt:i4>1900594</vt:i4>
      </vt:variant>
      <vt:variant>
        <vt:i4>350</vt:i4>
      </vt:variant>
      <vt:variant>
        <vt:i4>0</vt:i4>
      </vt:variant>
      <vt:variant>
        <vt:i4>5</vt:i4>
      </vt:variant>
      <vt:variant>
        <vt:lpwstr/>
      </vt:variant>
      <vt:variant>
        <vt:lpwstr>_Toc286675114</vt:lpwstr>
      </vt:variant>
      <vt:variant>
        <vt:i4>1900594</vt:i4>
      </vt:variant>
      <vt:variant>
        <vt:i4>344</vt:i4>
      </vt:variant>
      <vt:variant>
        <vt:i4>0</vt:i4>
      </vt:variant>
      <vt:variant>
        <vt:i4>5</vt:i4>
      </vt:variant>
      <vt:variant>
        <vt:lpwstr/>
      </vt:variant>
      <vt:variant>
        <vt:lpwstr>_Toc286675113</vt:lpwstr>
      </vt:variant>
      <vt:variant>
        <vt:i4>1900594</vt:i4>
      </vt:variant>
      <vt:variant>
        <vt:i4>338</vt:i4>
      </vt:variant>
      <vt:variant>
        <vt:i4>0</vt:i4>
      </vt:variant>
      <vt:variant>
        <vt:i4>5</vt:i4>
      </vt:variant>
      <vt:variant>
        <vt:lpwstr/>
      </vt:variant>
      <vt:variant>
        <vt:lpwstr>_Toc286675112</vt:lpwstr>
      </vt:variant>
      <vt:variant>
        <vt:i4>1900594</vt:i4>
      </vt:variant>
      <vt:variant>
        <vt:i4>332</vt:i4>
      </vt:variant>
      <vt:variant>
        <vt:i4>0</vt:i4>
      </vt:variant>
      <vt:variant>
        <vt:i4>5</vt:i4>
      </vt:variant>
      <vt:variant>
        <vt:lpwstr/>
      </vt:variant>
      <vt:variant>
        <vt:lpwstr>_Toc286675111</vt:lpwstr>
      </vt:variant>
      <vt:variant>
        <vt:i4>1900594</vt:i4>
      </vt:variant>
      <vt:variant>
        <vt:i4>326</vt:i4>
      </vt:variant>
      <vt:variant>
        <vt:i4>0</vt:i4>
      </vt:variant>
      <vt:variant>
        <vt:i4>5</vt:i4>
      </vt:variant>
      <vt:variant>
        <vt:lpwstr/>
      </vt:variant>
      <vt:variant>
        <vt:lpwstr>_Toc286675110</vt:lpwstr>
      </vt:variant>
      <vt:variant>
        <vt:i4>1835058</vt:i4>
      </vt:variant>
      <vt:variant>
        <vt:i4>320</vt:i4>
      </vt:variant>
      <vt:variant>
        <vt:i4>0</vt:i4>
      </vt:variant>
      <vt:variant>
        <vt:i4>5</vt:i4>
      </vt:variant>
      <vt:variant>
        <vt:lpwstr/>
      </vt:variant>
      <vt:variant>
        <vt:lpwstr>_Toc286675109</vt:lpwstr>
      </vt:variant>
      <vt:variant>
        <vt:i4>1835058</vt:i4>
      </vt:variant>
      <vt:variant>
        <vt:i4>314</vt:i4>
      </vt:variant>
      <vt:variant>
        <vt:i4>0</vt:i4>
      </vt:variant>
      <vt:variant>
        <vt:i4>5</vt:i4>
      </vt:variant>
      <vt:variant>
        <vt:lpwstr/>
      </vt:variant>
      <vt:variant>
        <vt:lpwstr>_Toc286675108</vt:lpwstr>
      </vt:variant>
      <vt:variant>
        <vt:i4>1835058</vt:i4>
      </vt:variant>
      <vt:variant>
        <vt:i4>308</vt:i4>
      </vt:variant>
      <vt:variant>
        <vt:i4>0</vt:i4>
      </vt:variant>
      <vt:variant>
        <vt:i4>5</vt:i4>
      </vt:variant>
      <vt:variant>
        <vt:lpwstr/>
      </vt:variant>
      <vt:variant>
        <vt:lpwstr>_Toc286675107</vt:lpwstr>
      </vt:variant>
      <vt:variant>
        <vt:i4>1835058</vt:i4>
      </vt:variant>
      <vt:variant>
        <vt:i4>302</vt:i4>
      </vt:variant>
      <vt:variant>
        <vt:i4>0</vt:i4>
      </vt:variant>
      <vt:variant>
        <vt:i4>5</vt:i4>
      </vt:variant>
      <vt:variant>
        <vt:lpwstr/>
      </vt:variant>
      <vt:variant>
        <vt:lpwstr>_Toc286675106</vt:lpwstr>
      </vt:variant>
      <vt:variant>
        <vt:i4>1835058</vt:i4>
      </vt:variant>
      <vt:variant>
        <vt:i4>296</vt:i4>
      </vt:variant>
      <vt:variant>
        <vt:i4>0</vt:i4>
      </vt:variant>
      <vt:variant>
        <vt:i4>5</vt:i4>
      </vt:variant>
      <vt:variant>
        <vt:lpwstr/>
      </vt:variant>
      <vt:variant>
        <vt:lpwstr>_Toc286675105</vt:lpwstr>
      </vt:variant>
      <vt:variant>
        <vt:i4>1835058</vt:i4>
      </vt:variant>
      <vt:variant>
        <vt:i4>290</vt:i4>
      </vt:variant>
      <vt:variant>
        <vt:i4>0</vt:i4>
      </vt:variant>
      <vt:variant>
        <vt:i4>5</vt:i4>
      </vt:variant>
      <vt:variant>
        <vt:lpwstr/>
      </vt:variant>
      <vt:variant>
        <vt:lpwstr>_Toc286675104</vt:lpwstr>
      </vt:variant>
      <vt:variant>
        <vt:i4>1835058</vt:i4>
      </vt:variant>
      <vt:variant>
        <vt:i4>284</vt:i4>
      </vt:variant>
      <vt:variant>
        <vt:i4>0</vt:i4>
      </vt:variant>
      <vt:variant>
        <vt:i4>5</vt:i4>
      </vt:variant>
      <vt:variant>
        <vt:lpwstr/>
      </vt:variant>
      <vt:variant>
        <vt:lpwstr>_Toc286675103</vt:lpwstr>
      </vt:variant>
      <vt:variant>
        <vt:i4>1835058</vt:i4>
      </vt:variant>
      <vt:variant>
        <vt:i4>278</vt:i4>
      </vt:variant>
      <vt:variant>
        <vt:i4>0</vt:i4>
      </vt:variant>
      <vt:variant>
        <vt:i4>5</vt:i4>
      </vt:variant>
      <vt:variant>
        <vt:lpwstr/>
      </vt:variant>
      <vt:variant>
        <vt:lpwstr>_Toc286675102</vt:lpwstr>
      </vt:variant>
      <vt:variant>
        <vt:i4>1835058</vt:i4>
      </vt:variant>
      <vt:variant>
        <vt:i4>272</vt:i4>
      </vt:variant>
      <vt:variant>
        <vt:i4>0</vt:i4>
      </vt:variant>
      <vt:variant>
        <vt:i4>5</vt:i4>
      </vt:variant>
      <vt:variant>
        <vt:lpwstr/>
      </vt:variant>
      <vt:variant>
        <vt:lpwstr>_Toc286675101</vt:lpwstr>
      </vt:variant>
      <vt:variant>
        <vt:i4>1835058</vt:i4>
      </vt:variant>
      <vt:variant>
        <vt:i4>266</vt:i4>
      </vt:variant>
      <vt:variant>
        <vt:i4>0</vt:i4>
      </vt:variant>
      <vt:variant>
        <vt:i4>5</vt:i4>
      </vt:variant>
      <vt:variant>
        <vt:lpwstr/>
      </vt:variant>
      <vt:variant>
        <vt:lpwstr>_Toc286675100</vt:lpwstr>
      </vt:variant>
      <vt:variant>
        <vt:i4>1376307</vt:i4>
      </vt:variant>
      <vt:variant>
        <vt:i4>260</vt:i4>
      </vt:variant>
      <vt:variant>
        <vt:i4>0</vt:i4>
      </vt:variant>
      <vt:variant>
        <vt:i4>5</vt:i4>
      </vt:variant>
      <vt:variant>
        <vt:lpwstr/>
      </vt:variant>
      <vt:variant>
        <vt:lpwstr>_Toc286675099</vt:lpwstr>
      </vt:variant>
      <vt:variant>
        <vt:i4>1376307</vt:i4>
      </vt:variant>
      <vt:variant>
        <vt:i4>254</vt:i4>
      </vt:variant>
      <vt:variant>
        <vt:i4>0</vt:i4>
      </vt:variant>
      <vt:variant>
        <vt:i4>5</vt:i4>
      </vt:variant>
      <vt:variant>
        <vt:lpwstr/>
      </vt:variant>
      <vt:variant>
        <vt:lpwstr>_Toc286675098</vt:lpwstr>
      </vt:variant>
      <vt:variant>
        <vt:i4>1376307</vt:i4>
      </vt:variant>
      <vt:variant>
        <vt:i4>248</vt:i4>
      </vt:variant>
      <vt:variant>
        <vt:i4>0</vt:i4>
      </vt:variant>
      <vt:variant>
        <vt:i4>5</vt:i4>
      </vt:variant>
      <vt:variant>
        <vt:lpwstr/>
      </vt:variant>
      <vt:variant>
        <vt:lpwstr>_Toc286675097</vt:lpwstr>
      </vt:variant>
      <vt:variant>
        <vt:i4>1376307</vt:i4>
      </vt:variant>
      <vt:variant>
        <vt:i4>242</vt:i4>
      </vt:variant>
      <vt:variant>
        <vt:i4>0</vt:i4>
      </vt:variant>
      <vt:variant>
        <vt:i4>5</vt:i4>
      </vt:variant>
      <vt:variant>
        <vt:lpwstr/>
      </vt:variant>
      <vt:variant>
        <vt:lpwstr>_Toc286675096</vt:lpwstr>
      </vt:variant>
      <vt:variant>
        <vt:i4>1376307</vt:i4>
      </vt:variant>
      <vt:variant>
        <vt:i4>236</vt:i4>
      </vt:variant>
      <vt:variant>
        <vt:i4>0</vt:i4>
      </vt:variant>
      <vt:variant>
        <vt:i4>5</vt:i4>
      </vt:variant>
      <vt:variant>
        <vt:lpwstr/>
      </vt:variant>
      <vt:variant>
        <vt:lpwstr>_Toc286675095</vt:lpwstr>
      </vt:variant>
      <vt:variant>
        <vt:i4>1376307</vt:i4>
      </vt:variant>
      <vt:variant>
        <vt:i4>230</vt:i4>
      </vt:variant>
      <vt:variant>
        <vt:i4>0</vt:i4>
      </vt:variant>
      <vt:variant>
        <vt:i4>5</vt:i4>
      </vt:variant>
      <vt:variant>
        <vt:lpwstr/>
      </vt:variant>
      <vt:variant>
        <vt:lpwstr>_Toc286675094</vt:lpwstr>
      </vt:variant>
      <vt:variant>
        <vt:i4>1376307</vt:i4>
      </vt:variant>
      <vt:variant>
        <vt:i4>224</vt:i4>
      </vt:variant>
      <vt:variant>
        <vt:i4>0</vt:i4>
      </vt:variant>
      <vt:variant>
        <vt:i4>5</vt:i4>
      </vt:variant>
      <vt:variant>
        <vt:lpwstr/>
      </vt:variant>
      <vt:variant>
        <vt:lpwstr>_Toc286675093</vt:lpwstr>
      </vt:variant>
      <vt:variant>
        <vt:i4>1376307</vt:i4>
      </vt:variant>
      <vt:variant>
        <vt:i4>218</vt:i4>
      </vt:variant>
      <vt:variant>
        <vt:i4>0</vt:i4>
      </vt:variant>
      <vt:variant>
        <vt:i4>5</vt:i4>
      </vt:variant>
      <vt:variant>
        <vt:lpwstr/>
      </vt:variant>
      <vt:variant>
        <vt:lpwstr>_Toc286675092</vt:lpwstr>
      </vt:variant>
      <vt:variant>
        <vt:i4>1376307</vt:i4>
      </vt:variant>
      <vt:variant>
        <vt:i4>212</vt:i4>
      </vt:variant>
      <vt:variant>
        <vt:i4>0</vt:i4>
      </vt:variant>
      <vt:variant>
        <vt:i4>5</vt:i4>
      </vt:variant>
      <vt:variant>
        <vt:lpwstr/>
      </vt:variant>
      <vt:variant>
        <vt:lpwstr>_Toc286675091</vt:lpwstr>
      </vt:variant>
      <vt:variant>
        <vt:i4>1376307</vt:i4>
      </vt:variant>
      <vt:variant>
        <vt:i4>206</vt:i4>
      </vt:variant>
      <vt:variant>
        <vt:i4>0</vt:i4>
      </vt:variant>
      <vt:variant>
        <vt:i4>5</vt:i4>
      </vt:variant>
      <vt:variant>
        <vt:lpwstr/>
      </vt:variant>
      <vt:variant>
        <vt:lpwstr>_Toc286675090</vt:lpwstr>
      </vt:variant>
      <vt:variant>
        <vt:i4>1310771</vt:i4>
      </vt:variant>
      <vt:variant>
        <vt:i4>200</vt:i4>
      </vt:variant>
      <vt:variant>
        <vt:i4>0</vt:i4>
      </vt:variant>
      <vt:variant>
        <vt:i4>5</vt:i4>
      </vt:variant>
      <vt:variant>
        <vt:lpwstr/>
      </vt:variant>
      <vt:variant>
        <vt:lpwstr>_Toc286675089</vt:lpwstr>
      </vt:variant>
      <vt:variant>
        <vt:i4>1310771</vt:i4>
      </vt:variant>
      <vt:variant>
        <vt:i4>194</vt:i4>
      </vt:variant>
      <vt:variant>
        <vt:i4>0</vt:i4>
      </vt:variant>
      <vt:variant>
        <vt:i4>5</vt:i4>
      </vt:variant>
      <vt:variant>
        <vt:lpwstr/>
      </vt:variant>
      <vt:variant>
        <vt:lpwstr>_Toc286675088</vt:lpwstr>
      </vt:variant>
      <vt:variant>
        <vt:i4>1310771</vt:i4>
      </vt:variant>
      <vt:variant>
        <vt:i4>188</vt:i4>
      </vt:variant>
      <vt:variant>
        <vt:i4>0</vt:i4>
      </vt:variant>
      <vt:variant>
        <vt:i4>5</vt:i4>
      </vt:variant>
      <vt:variant>
        <vt:lpwstr/>
      </vt:variant>
      <vt:variant>
        <vt:lpwstr>_Toc286675087</vt:lpwstr>
      </vt:variant>
      <vt:variant>
        <vt:i4>1310771</vt:i4>
      </vt:variant>
      <vt:variant>
        <vt:i4>182</vt:i4>
      </vt:variant>
      <vt:variant>
        <vt:i4>0</vt:i4>
      </vt:variant>
      <vt:variant>
        <vt:i4>5</vt:i4>
      </vt:variant>
      <vt:variant>
        <vt:lpwstr/>
      </vt:variant>
      <vt:variant>
        <vt:lpwstr>_Toc286675086</vt:lpwstr>
      </vt:variant>
      <vt:variant>
        <vt:i4>1310771</vt:i4>
      </vt:variant>
      <vt:variant>
        <vt:i4>176</vt:i4>
      </vt:variant>
      <vt:variant>
        <vt:i4>0</vt:i4>
      </vt:variant>
      <vt:variant>
        <vt:i4>5</vt:i4>
      </vt:variant>
      <vt:variant>
        <vt:lpwstr/>
      </vt:variant>
      <vt:variant>
        <vt:lpwstr>_Toc286675085</vt:lpwstr>
      </vt:variant>
      <vt:variant>
        <vt:i4>1310771</vt:i4>
      </vt:variant>
      <vt:variant>
        <vt:i4>170</vt:i4>
      </vt:variant>
      <vt:variant>
        <vt:i4>0</vt:i4>
      </vt:variant>
      <vt:variant>
        <vt:i4>5</vt:i4>
      </vt:variant>
      <vt:variant>
        <vt:lpwstr/>
      </vt:variant>
      <vt:variant>
        <vt:lpwstr>_Toc286675084</vt:lpwstr>
      </vt:variant>
      <vt:variant>
        <vt:i4>1310771</vt:i4>
      </vt:variant>
      <vt:variant>
        <vt:i4>164</vt:i4>
      </vt:variant>
      <vt:variant>
        <vt:i4>0</vt:i4>
      </vt:variant>
      <vt:variant>
        <vt:i4>5</vt:i4>
      </vt:variant>
      <vt:variant>
        <vt:lpwstr/>
      </vt:variant>
      <vt:variant>
        <vt:lpwstr>_Toc286675083</vt:lpwstr>
      </vt:variant>
      <vt:variant>
        <vt:i4>1310771</vt:i4>
      </vt:variant>
      <vt:variant>
        <vt:i4>158</vt:i4>
      </vt:variant>
      <vt:variant>
        <vt:i4>0</vt:i4>
      </vt:variant>
      <vt:variant>
        <vt:i4>5</vt:i4>
      </vt:variant>
      <vt:variant>
        <vt:lpwstr/>
      </vt:variant>
      <vt:variant>
        <vt:lpwstr>_Toc286675082</vt:lpwstr>
      </vt:variant>
      <vt:variant>
        <vt:i4>1310771</vt:i4>
      </vt:variant>
      <vt:variant>
        <vt:i4>152</vt:i4>
      </vt:variant>
      <vt:variant>
        <vt:i4>0</vt:i4>
      </vt:variant>
      <vt:variant>
        <vt:i4>5</vt:i4>
      </vt:variant>
      <vt:variant>
        <vt:lpwstr/>
      </vt:variant>
      <vt:variant>
        <vt:lpwstr>_Toc286675081</vt:lpwstr>
      </vt:variant>
      <vt:variant>
        <vt:i4>1310771</vt:i4>
      </vt:variant>
      <vt:variant>
        <vt:i4>146</vt:i4>
      </vt:variant>
      <vt:variant>
        <vt:i4>0</vt:i4>
      </vt:variant>
      <vt:variant>
        <vt:i4>5</vt:i4>
      </vt:variant>
      <vt:variant>
        <vt:lpwstr/>
      </vt:variant>
      <vt:variant>
        <vt:lpwstr>_Toc286675080</vt:lpwstr>
      </vt:variant>
      <vt:variant>
        <vt:i4>1769523</vt:i4>
      </vt:variant>
      <vt:variant>
        <vt:i4>140</vt:i4>
      </vt:variant>
      <vt:variant>
        <vt:i4>0</vt:i4>
      </vt:variant>
      <vt:variant>
        <vt:i4>5</vt:i4>
      </vt:variant>
      <vt:variant>
        <vt:lpwstr/>
      </vt:variant>
      <vt:variant>
        <vt:lpwstr>_Toc286675079</vt:lpwstr>
      </vt:variant>
      <vt:variant>
        <vt:i4>1769523</vt:i4>
      </vt:variant>
      <vt:variant>
        <vt:i4>134</vt:i4>
      </vt:variant>
      <vt:variant>
        <vt:i4>0</vt:i4>
      </vt:variant>
      <vt:variant>
        <vt:i4>5</vt:i4>
      </vt:variant>
      <vt:variant>
        <vt:lpwstr/>
      </vt:variant>
      <vt:variant>
        <vt:lpwstr>_Toc286675078</vt:lpwstr>
      </vt:variant>
      <vt:variant>
        <vt:i4>1769523</vt:i4>
      </vt:variant>
      <vt:variant>
        <vt:i4>128</vt:i4>
      </vt:variant>
      <vt:variant>
        <vt:i4>0</vt:i4>
      </vt:variant>
      <vt:variant>
        <vt:i4>5</vt:i4>
      </vt:variant>
      <vt:variant>
        <vt:lpwstr/>
      </vt:variant>
      <vt:variant>
        <vt:lpwstr>_Toc286675077</vt:lpwstr>
      </vt:variant>
      <vt:variant>
        <vt:i4>1769523</vt:i4>
      </vt:variant>
      <vt:variant>
        <vt:i4>122</vt:i4>
      </vt:variant>
      <vt:variant>
        <vt:i4>0</vt:i4>
      </vt:variant>
      <vt:variant>
        <vt:i4>5</vt:i4>
      </vt:variant>
      <vt:variant>
        <vt:lpwstr/>
      </vt:variant>
      <vt:variant>
        <vt:lpwstr>_Toc286675076</vt:lpwstr>
      </vt:variant>
      <vt:variant>
        <vt:i4>1769523</vt:i4>
      </vt:variant>
      <vt:variant>
        <vt:i4>116</vt:i4>
      </vt:variant>
      <vt:variant>
        <vt:i4>0</vt:i4>
      </vt:variant>
      <vt:variant>
        <vt:i4>5</vt:i4>
      </vt:variant>
      <vt:variant>
        <vt:lpwstr/>
      </vt:variant>
      <vt:variant>
        <vt:lpwstr>_Toc286675075</vt:lpwstr>
      </vt:variant>
      <vt:variant>
        <vt:i4>1769523</vt:i4>
      </vt:variant>
      <vt:variant>
        <vt:i4>110</vt:i4>
      </vt:variant>
      <vt:variant>
        <vt:i4>0</vt:i4>
      </vt:variant>
      <vt:variant>
        <vt:i4>5</vt:i4>
      </vt:variant>
      <vt:variant>
        <vt:lpwstr/>
      </vt:variant>
      <vt:variant>
        <vt:lpwstr>_Toc286675074</vt:lpwstr>
      </vt:variant>
      <vt:variant>
        <vt:i4>1769523</vt:i4>
      </vt:variant>
      <vt:variant>
        <vt:i4>104</vt:i4>
      </vt:variant>
      <vt:variant>
        <vt:i4>0</vt:i4>
      </vt:variant>
      <vt:variant>
        <vt:i4>5</vt:i4>
      </vt:variant>
      <vt:variant>
        <vt:lpwstr/>
      </vt:variant>
      <vt:variant>
        <vt:lpwstr>_Toc286675073</vt:lpwstr>
      </vt:variant>
      <vt:variant>
        <vt:i4>1769523</vt:i4>
      </vt:variant>
      <vt:variant>
        <vt:i4>98</vt:i4>
      </vt:variant>
      <vt:variant>
        <vt:i4>0</vt:i4>
      </vt:variant>
      <vt:variant>
        <vt:i4>5</vt:i4>
      </vt:variant>
      <vt:variant>
        <vt:lpwstr/>
      </vt:variant>
      <vt:variant>
        <vt:lpwstr>_Toc286675072</vt:lpwstr>
      </vt:variant>
      <vt:variant>
        <vt:i4>1769523</vt:i4>
      </vt:variant>
      <vt:variant>
        <vt:i4>92</vt:i4>
      </vt:variant>
      <vt:variant>
        <vt:i4>0</vt:i4>
      </vt:variant>
      <vt:variant>
        <vt:i4>5</vt:i4>
      </vt:variant>
      <vt:variant>
        <vt:lpwstr/>
      </vt:variant>
      <vt:variant>
        <vt:lpwstr>_Toc286675071</vt:lpwstr>
      </vt:variant>
      <vt:variant>
        <vt:i4>1769523</vt:i4>
      </vt:variant>
      <vt:variant>
        <vt:i4>86</vt:i4>
      </vt:variant>
      <vt:variant>
        <vt:i4>0</vt:i4>
      </vt:variant>
      <vt:variant>
        <vt:i4>5</vt:i4>
      </vt:variant>
      <vt:variant>
        <vt:lpwstr/>
      </vt:variant>
      <vt:variant>
        <vt:lpwstr>_Toc286675070</vt:lpwstr>
      </vt:variant>
      <vt:variant>
        <vt:i4>1703987</vt:i4>
      </vt:variant>
      <vt:variant>
        <vt:i4>80</vt:i4>
      </vt:variant>
      <vt:variant>
        <vt:i4>0</vt:i4>
      </vt:variant>
      <vt:variant>
        <vt:i4>5</vt:i4>
      </vt:variant>
      <vt:variant>
        <vt:lpwstr/>
      </vt:variant>
      <vt:variant>
        <vt:lpwstr>_Toc286675069</vt:lpwstr>
      </vt:variant>
      <vt:variant>
        <vt:i4>1703987</vt:i4>
      </vt:variant>
      <vt:variant>
        <vt:i4>74</vt:i4>
      </vt:variant>
      <vt:variant>
        <vt:i4>0</vt:i4>
      </vt:variant>
      <vt:variant>
        <vt:i4>5</vt:i4>
      </vt:variant>
      <vt:variant>
        <vt:lpwstr/>
      </vt:variant>
      <vt:variant>
        <vt:lpwstr>_Toc286675068</vt:lpwstr>
      </vt:variant>
      <vt:variant>
        <vt:i4>1703987</vt:i4>
      </vt:variant>
      <vt:variant>
        <vt:i4>68</vt:i4>
      </vt:variant>
      <vt:variant>
        <vt:i4>0</vt:i4>
      </vt:variant>
      <vt:variant>
        <vt:i4>5</vt:i4>
      </vt:variant>
      <vt:variant>
        <vt:lpwstr/>
      </vt:variant>
      <vt:variant>
        <vt:lpwstr>_Toc286675067</vt:lpwstr>
      </vt:variant>
      <vt:variant>
        <vt:i4>1703987</vt:i4>
      </vt:variant>
      <vt:variant>
        <vt:i4>62</vt:i4>
      </vt:variant>
      <vt:variant>
        <vt:i4>0</vt:i4>
      </vt:variant>
      <vt:variant>
        <vt:i4>5</vt:i4>
      </vt:variant>
      <vt:variant>
        <vt:lpwstr/>
      </vt:variant>
      <vt:variant>
        <vt:lpwstr>_Toc286675066</vt:lpwstr>
      </vt:variant>
      <vt:variant>
        <vt:i4>1703987</vt:i4>
      </vt:variant>
      <vt:variant>
        <vt:i4>56</vt:i4>
      </vt:variant>
      <vt:variant>
        <vt:i4>0</vt:i4>
      </vt:variant>
      <vt:variant>
        <vt:i4>5</vt:i4>
      </vt:variant>
      <vt:variant>
        <vt:lpwstr/>
      </vt:variant>
      <vt:variant>
        <vt:lpwstr>_Toc286675065</vt:lpwstr>
      </vt:variant>
      <vt:variant>
        <vt:i4>1703987</vt:i4>
      </vt:variant>
      <vt:variant>
        <vt:i4>50</vt:i4>
      </vt:variant>
      <vt:variant>
        <vt:i4>0</vt:i4>
      </vt:variant>
      <vt:variant>
        <vt:i4>5</vt:i4>
      </vt:variant>
      <vt:variant>
        <vt:lpwstr/>
      </vt:variant>
      <vt:variant>
        <vt:lpwstr>_Toc286675064</vt:lpwstr>
      </vt:variant>
      <vt:variant>
        <vt:i4>1703987</vt:i4>
      </vt:variant>
      <vt:variant>
        <vt:i4>44</vt:i4>
      </vt:variant>
      <vt:variant>
        <vt:i4>0</vt:i4>
      </vt:variant>
      <vt:variant>
        <vt:i4>5</vt:i4>
      </vt:variant>
      <vt:variant>
        <vt:lpwstr/>
      </vt:variant>
      <vt:variant>
        <vt:lpwstr>_Toc286675063</vt:lpwstr>
      </vt:variant>
      <vt:variant>
        <vt:i4>1703987</vt:i4>
      </vt:variant>
      <vt:variant>
        <vt:i4>38</vt:i4>
      </vt:variant>
      <vt:variant>
        <vt:i4>0</vt:i4>
      </vt:variant>
      <vt:variant>
        <vt:i4>5</vt:i4>
      </vt:variant>
      <vt:variant>
        <vt:lpwstr/>
      </vt:variant>
      <vt:variant>
        <vt:lpwstr>_Toc286675062</vt:lpwstr>
      </vt:variant>
      <vt:variant>
        <vt:i4>1703987</vt:i4>
      </vt:variant>
      <vt:variant>
        <vt:i4>32</vt:i4>
      </vt:variant>
      <vt:variant>
        <vt:i4>0</vt:i4>
      </vt:variant>
      <vt:variant>
        <vt:i4>5</vt:i4>
      </vt:variant>
      <vt:variant>
        <vt:lpwstr/>
      </vt:variant>
      <vt:variant>
        <vt:lpwstr>_Toc286675061</vt:lpwstr>
      </vt:variant>
      <vt:variant>
        <vt:i4>1703987</vt:i4>
      </vt:variant>
      <vt:variant>
        <vt:i4>26</vt:i4>
      </vt:variant>
      <vt:variant>
        <vt:i4>0</vt:i4>
      </vt:variant>
      <vt:variant>
        <vt:i4>5</vt:i4>
      </vt:variant>
      <vt:variant>
        <vt:lpwstr/>
      </vt:variant>
      <vt:variant>
        <vt:lpwstr>_Toc286675060</vt:lpwstr>
      </vt:variant>
      <vt:variant>
        <vt:i4>1638451</vt:i4>
      </vt:variant>
      <vt:variant>
        <vt:i4>20</vt:i4>
      </vt:variant>
      <vt:variant>
        <vt:i4>0</vt:i4>
      </vt:variant>
      <vt:variant>
        <vt:i4>5</vt:i4>
      </vt:variant>
      <vt:variant>
        <vt:lpwstr/>
      </vt:variant>
      <vt:variant>
        <vt:lpwstr>_Toc286675059</vt:lpwstr>
      </vt:variant>
      <vt:variant>
        <vt:i4>1638451</vt:i4>
      </vt:variant>
      <vt:variant>
        <vt:i4>14</vt:i4>
      </vt:variant>
      <vt:variant>
        <vt:i4>0</vt:i4>
      </vt:variant>
      <vt:variant>
        <vt:i4>5</vt:i4>
      </vt:variant>
      <vt:variant>
        <vt:lpwstr/>
      </vt:variant>
      <vt:variant>
        <vt:lpwstr>_Toc286675058</vt:lpwstr>
      </vt:variant>
      <vt:variant>
        <vt:i4>1638451</vt:i4>
      </vt:variant>
      <vt:variant>
        <vt:i4>8</vt:i4>
      </vt:variant>
      <vt:variant>
        <vt:i4>0</vt:i4>
      </vt:variant>
      <vt:variant>
        <vt:i4>5</vt:i4>
      </vt:variant>
      <vt:variant>
        <vt:lpwstr/>
      </vt:variant>
      <vt:variant>
        <vt:lpwstr>_Toc286675057</vt:lpwstr>
      </vt:variant>
      <vt:variant>
        <vt:i4>1638451</vt:i4>
      </vt:variant>
      <vt:variant>
        <vt:i4>2</vt:i4>
      </vt:variant>
      <vt:variant>
        <vt:i4>0</vt:i4>
      </vt:variant>
      <vt:variant>
        <vt:i4>5</vt:i4>
      </vt:variant>
      <vt:variant>
        <vt:lpwstr/>
      </vt:variant>
      <vt:variant>
        <vt:lpwstr>_Toc286675056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creator>DM</dc:creator>
  <cp:lastModifiedBy>Veenus Raj</cp:lastModifiedBy>
  <cp:revision>3</cp:revision>
  <cp:lastPrinted>2016-04-04T19:56:00Z</cp:lastPrinted>
  <dcterms:created xsi:type="dcterms:W3CDTF">2016-05-27T12:27:00Z</dcterms:created>
  <dcterms:modified xsi:type="dcterms:W3CDTF">2016-05-27T13:03:00Z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0x010100E93E522ABC9B644DB373E54CE5B9C729</vt:lpwstr>
  </property>
</Properties>
</file>